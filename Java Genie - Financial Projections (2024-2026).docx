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34AAF" w14:textId="48378C91" w:rsidR="00FA311E" w:rsidRPr="002F0384" w:rsidRDefault="46CBF0B7" w:rsidP="24541271">
      <w:pPr>
        <w:tabs>
          <w:tab w:val="left" w:pos="1440"/>
          <w:tab w:val="left" w:leader="dot" w:pos="4320"/>
          <w:tab w:val="left" w:pos="6480"/>
        </w:tabs>
        <w:spacing w:after="0"/>
        <w:jc w:val="center"/>
        <w:rPr>
          <w:color w:val="000000" w:themeColor="text1"/>
          <w:sz w:val="20"/>
          <w:szCs w:val="20"/>
        </w:rPr>
      </w:pPr>
      <w:r w:rsidRPr="24541271">
        <w:rPr>
          <w:rFonts w:ascii="Times New Roman" w:eastAsia="Times New Roman" w:hAnsi="Times New Roman" w:cs="Times New Roman"/>
          <w:b/>
          <w:bCs/>
          <w:color w:val="000000" w:themeColor="text1"/>
          <w:sz w:val="20"/>
          <w:szCs w:val="20"/>
        </w:rPr>
        <w:t>APEX Engineering</w:t>
      </w:r>
    </w:p>
    <w:p w14:paraId="5CCF1B9F" w14:textId="2DD02072" w:rsidR="00FA311E" w:rsidRPr="002F0384" w:rsidRDefault="46CBF0B7" w:rsidP="24541271">
      <w:pPr>
        <w:tabs>
          <w:tab w:val="left" w:pos="1440"/>
          <w:tab w:val="left" w:leader="dot" w:pos="4320"/>
          <w:tab w:val="left" w:pos="6480"/>
        </w:tabs>
        <w:spacing w:after="0"/>
        <w:jc w:val="center"/>
        <w:rPr>
          <w:color w:val="000000" w:themeColor="text1"/>
          <w:sz w:val="20"/>
          <w:szCs w:val="20"/>
        </w:rPr>
      </w:pPr>
      <w:r w:rsidRPr="24541271">
        <w:rPr>
          <w:rFonts w:ascii="Times New Roman" w:eastAsia="Times New Roman" w:hAnsi="Times New Roman" w:cs="Times New Roman"/>
          <w:b/>
          <w:bCs/>
          <w:color w:val="000000" w:themeColor="text1"/>
          <w:sz w:val="20"/>
          <w:szCs w:val="20"/>
        </w:rPr>
        <w:t>Financial Projections (Pro-forma)</w:t>
      </w:r>
    </w:p>
    <w:p w14:paraId="4ADF9058" w14:textId="56667289" w:rsidR="00FA311E" w:rsidRPr="002F0384" w:rsidRDefault="46CBF0B7" w:rsidP="24541271">
      <w:pPr>
        <w:tabs>
          <w:tab w:val="left" w:pos="1440"/>
          <w:tab w:val="left" w:leader="dot" w:pos="4320"/>
          <w:tab w:val="left" w:pos="6480"/>
        </w:tabs>
        <w:spacing w:after="0"/>
        <w:jc w:val="center"/>
        <w:rPr>
          <w:rFonts w:ascii="Times New Roman" w:eastAsia="Times New Roman" w:hAnsi="Times New Roman" w:cs="Times New Roman"/>
          <w:b/>
          <w:bCs/>
          <w:color w:val="000000" w:themeColor="text1"/>
          <w:sz w:val="20"/>
          <w:szCs w:val="20"/>
        </w:rPr>
      </w:pPr>
      <w:r w:rsidRPr="24541271">
        <w:rPr>
          <w:rFonts w:ascii="Times New Roman" w:eastAsia="Times New Roman" w:hAnsi="Times New Roman" w:cs="Times New Roman"/>
          <w:b/>
          <w:bCs/>
          <w:color w:val="000000" w:themeColor="text1"/>
          <w:sz w:val="20"/>
          <w:szCs w:val="20"/>
        </w:rPr>
        <w:t>Fiscal Years 2024-202</w:t>
      </w:r>
      <w:r w:rsidR="4D3BC9B3" w:rsidRPr="24541271">
        <w:rPr>
          <w:rFonts w:ascii="Times New Roman" w:eastAsia="Times New Roman" w:hAnsi="Times New Roman" w:cs="Times New Roman"/>
          <w:b/>
          <w:bCs/>
          <w:color w:val="000000" w:themeColor="text1"/>
          <w:sz w:val="20"/>
          <w:szCs w:val="20"/>
        </w:rPr>
        <w:t>7</w:t>
      </w:r>
    </w:p>
    <w:p w14:paraId="4E56DC05" w14:textId="2DD02072" w:rsidR="00FA311E" w:rsidRPr="002F0384" w:rsidRDefault="46CBF0B7" w:rsidP="24541271">
      <w:pPr>
        <w:tabs>
          <w:tab w:val="left" w:pos="1440"/>
          <w:tab w:val="left" w:leader="dot" w:pos="4320"/>
          <w:tab w:val="left" w:pos="6480"/>
        </w:tabs>
        <w:spacing w:after="0"/>
        <w:jc w:val="center"/>
        <w:rPr>
          <w:color w:val="000000" w:themeColor="text1"/>
          <w:sz w:val="20"/>
          <w:szCs w:val="20"/>
        </w:rPr>
      </w:pPr>
      <w:r w:rsidRPr="24541271">
        <w:rPr>
          <w:rFonts w:ascii="Times New Roman" w:eastAsia="Times New Roman" w:hAnsi="Times New Roman" w:cs="Times New Roman"/>
          <w:b/>
          <w:bCs/>
          <w:color w:val="000000" w:themeColor="text1"/>
          <w:sz w:val="20"/>
          <w:szCs w:val="20"/>
        </w:rPr>
        <w:t xml:space="preserve"> </w:t>
      </w:r>
    </w:p>
    <w:p w14:paraId="5D255E0B" w14:textId="6033CCAC" w:rsidR="10679329" w:rsidRPr="002F0384" w:rsidRDefault="37EA585E" w:rsidP="24541271">
      <w:pPr>
        <w:tabs>
          <w:tab w:val="left" w:pos="1440"/>
          <w:tab w:val="left" w:leader="dot" w:pos="4320"/>
          <w:tab w:val="left" w:pos="6480"/>
        </w:tabs>
        <w:spacing w:after="0"/>
        <w:jc w:val="center"/>
        <w:rPr>
          <w:color w:val="000000" w:themeColor="text1"/>
          <w:sz w:val="20"/>
          <w:szCs w:val="20"/>
        </w:rPr>
      </w:pPr>
      <w:r w:rsidRPr="24541271">
        <w:rPr>
          <w:rFonts w:ascii="Times New Roman" w:eastAsia="Times New Roman" w:hAnsi="Times New Roman" w:cs="Times New Roman"/>
          <w:b/>
          <w:bCs/>
          <w:color w:val="000000" w:themeColor="text1"/>
          <w:sz w:val="20"/>
          <w:szCs w:val="20"/>
        </w:rPr>
        <w:t>Java Genie Products</w:t>
      </w:r>
    </w:p>
    <w:p w14:paraId="35D16F50" w14:textId="4FE672A9" w:rsidR="202118D9" w:rsidRPr="002F0384" w:rsidRDefault="202118D9" w:rsidP="24541271">
      <w:pPr>
        <w:tabs>
          <w:tab w:val="left" w:pos="1440"/>
          <w:tab w:val="left" w:leader="dot" w:pos="4320"/>
          <w:tab w:val="left" w:pos="6480"/>
        </w:tabs>
        <w:spacing w:after="0"/>
        <w:jc w:val="center"/>
        <w:rPr>
          <w:rFonts w:ascii="Times New Roman" w:eastAsia="Times New Roman" w:hAnsi="Times New Roman" w:cs="Times New Roman"/>
          <w:b/>
          <w:bCs/>
          <w:color w:val="000000" w:themeColor="text1"/>
          <w:sz w:val="20"/>
          <w:szCs w:val="20"/>
        </w:rPr>
      </w:pPr>
    </w:p>
    <w:p w14:paraId="6820A8F8" w14:textId="1CE29A21" w:rsidR="202118D9" w:rsidRPr="002F0384" w:rsidRDefault="37EB2F3F" w:rsidP="00A25EBA">
      <w:pPr>
        <w:pStyle w:val="ListParagraph"/>
        <w:numPr>
          <w:ilvl w:val="0"/>
          <w:numId w:val="4"/>
        </w:numPr>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b/>
          <w:bCs/>
          <w:color w:val="000000" w:themeColor="text1"/>
          <w:sz w:val="20"/>
          <w:szCs w:val="20"/>
        </w:rPr>
        <w:t>Java Genie App</w:t>
      </w:r>
      <w:r w:rsidRPr="24541271">
        <w:rPr>
          <w:rFonts w:ascii="Times New Roman" w:eastAsia="Times New Roman" w:hAnsi="Times New Roman" w:cs="Times New Roman"/>
          <w:color w:val="000000" w:themeColor="text1"/>
          <w:sz w:val="20"/>
          <w:szCs w:val="20"/>
        </w:rPr>
        <w:t xml:space="preserve"> </w:t>
      </w:r>
      <w:r w:rsidRPr="24541271">
        <w:rPr>
          <w:rFonts w:ascii="Times New Roman" w:eastAsia="Times New Roman" w:hAnsi="Times New Roman" w:cs="Times New Roman"/>
          <w:b/>
          <w:bCs/>
          <w:color w:val="000000" w:themeColor="text1"/>
          <w:sz w:val="20"/>
          <w:szCs w:val="20"/>
        </w:rPr>
        <w:t>(August 2024)</w:t>
      </w:r>
      <w:r w:rsidRPr="24541271">
        <w:rPr>
          <w:rFonts w:ascii="Times New Roman" w:eastAsia="Times New Roman" w:hAnsi="Times New Roman" w:cs="Times New Roman"/>
          <w:color w:val="000000" w:themeColor="text1"/>
          <w:sz w:val="20"/>
          <w:szCs w:val="20"/>
        </w:rPr>
        <w:t xml:space="preserve"> – AI recommender and Deep Learning service for coffee drinks, cafes, and coffee products based on personalized flavor profiles. Integrated AI Chatbot to chat with expert barista. The app can be used for placing orders at partner cafes and ordering at Java Genie Espresso machines. </w:t>
      </w:r>
    </w:p>
    <w:p w14:paraId="2483DEDB" w14:textId="57B72209" w:rsidR="202118D9" w:rsidRPr="002F0384" w:rsidRDefault="009372A8" w:rsidP="00A25EBA">
      <w:pPr>
        <w:pStyle w:val="ListParagraph"/>
        <w:numPr>
          <w:ilvl w:val="0"/>
          <w:numId w:val="4"/>
        </w:numPr>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b/>
          <w:bCs/>
          <w:color w:val="000000" w:themeColor="text1"/>
          <w:sz w:val="20"/>
          <w:szCs w:val="20"/>
        </w:rPr>
        <w:t xml:space="preserve">Coffee </w:t>
      </w:r>
      <w:r w:rsidR="37EB2F3F" w:rsidRPr="24541271">
        <w:rPr>
          <w:rFonts w:ascii="Times New Roman" w:eastAsia="Times New Roman" w:hAnsi="Times New Roman" w:cs="Times New Roman"/>
          <w:b/>
          <w:bCs/>
          <w:color w:val="000000" w:themeColor="text1"/>
          <w:sz w:val="20"/>
          <w:szCs w:val="20"/>
        </w:rPr>
        <w:t xml:space="preserve">Rewards (April 2025) </w:t>
      </w:r>
      <w:r w:rsidR="37EB2F3F" w:rsidRPr="24541271">
        <w:rPr>
          <w:rFonts w:ascii="Times New Roman" w:eastAsia="Times New Roman" w:hAnsi="Times New Roman" w:cs="Times New Roman"/>
          <w:color w:val="000000" w:themeColor="text1"/>
          <w:sz w:val="20"/>
          <w:szCs w:val="20"/>
        </w:rPr>
        <w:t xml:space="preserve">– </w:t>
      </w:r>
      <w:r w:rsidR="00947108" w:rsidRPr="24541271">
        <w:rPr>
          <w:rFonts w:ascii="Times New Roman" w:eastAsia="Times New Roman" w:hAnsi="Times New Roman" w:cs="Times New Roman"/>
          <w:color w:val="000000" w:themeColor="text1"/>
          <w:sz w:val="20"/>
          <w:szCs w:val="20"/>
        </w:rPr>
        <w:t>Rewards</w:t>
      </w:r>
      <w:r w:rsidR="37EB2F3F" w:rsidRPr="24541271">
        <w:rPr>
          <w:rFonts w:ascii="Times New Roman" w:eastAsia="Times New Roman" w:hAnsi="Times New Roman" w:cs="Times New Roman"/>
          <w:color w:val="000000" w:themeColor="text1"/>
          <w:sz w:val="20"/>
          <w:szCs w:val="20"/>
        </w:rPr>
        <w:t xml:space="preserve"> and discount platform for using Java</w:t>
      </w:r>
      <w:r w:rsidR="00ED0BC3" w:rsidRPr="24541271">
        <w:rPr>
          <w:rFonts w:ascii="Times New Roman" w:eastAsia="Times New Roman" w:hAnsi="Times New Roman" w:cs="Times New Roman"/>
          <w:color w:val="000000" w:themeColor="text1"/>
          <w:sz w:val="20"/>
          <w:szCs w:val="20"/>
        </w:rPr>
        <w:t xml:space="preserve"> </w:t>
      </w:r>
      <w:r w:rsidR="37EB2F3F" w:rsidRPr="24541271">
        <w:rPr>
          <w:rFonts w:ascii="Times New Roman" w:eastAsia="Times New Roman" w:hAnsi="Times New Roman" w:cs="Times New Roman"/>
          <w:color w:val="000000" w:themeColor="text1"/>
          <w:sz w:val="20"/>
          <w:szCs w:val="20"/>
        </w:rPr>
        <w:t xml:space="preserve">Genie products and services. Customers earn </w:t>
      </w:r>
      <w:r w:rsidR="009268CA" w:rsidRPr="24541271">
        <w:rPr>
          <w:rFonts w:ascii="Times New Roman" w:eastAsia="Times New Roman" w:hAnsi="Times New Roman" w:cs="Times New Roman"/>
          <w:color w:val="000000" w:themeColor="text1"/>
          <w:sz w:val="20"/>
          <w:szCs w:val="20"/>
        </w:rPr>
        <w:t>Coffee Rewards</w:t>
      </w:r>
      <w:r w:rsidR="37EB2F3F" w:rsidRPr="24541271">
        <w:rPr>
          <w:rFonts w:ascii="Times New Roman" w:eastAsia="Times New Roman" w:hAnsi="Times New Roman" w:cs="Times New Roman"/>
          <w:color w:val="000000" w:themeColor="text1"/>
          <w:sz w:val="20"/>
          <w:szCs w:val="20"/>
        </w:rPr>
        <w:t xml:space="preserve"> for filling out surveys, writing reviews, and making </w:t>
      </w:r>
      <w:r w:rsidR="588D59C0" w:rsidRPr="24541271">
        <w:rPr>
          <w:rFonts w:ascii="Times New Roman" w:eastAsia="Times New Roman" w:hAnsi="Times New Roman" w:cs="Times New Roman"/>
          <w:color w:val="000000" w:themeColor="text1"/>
          <w:sz w:val="20"/>
          <w:szCs w:val="20"/>
        </w:rPr>
        <w:t xml:space="preserve">in-app </w:t>
      </w:r>
      <w:r w:rsidR="37EB2F3F" w:rsidRPr="24541271">
        <w:rPr>
          <w:rFonts w:ascii="Times New Roman" w:eastAsia="Times New Roman" w:hAnsi="Times New Roman" w:cs="Times New Roman"/>
          <w:color w:val="000000" w:themeColor="text1"/>
          <w:sz w:val="20"/>
          <w:szCs w:val="20"/>
        </w:rPr>
        <w:t>purchases with partners for discount pricing.</w:t>
      </w:r>
    </w:p>
    <w:p w14:paraId="3AD38C09" w14:textId="094040CC" w:rsidR="202118D9" w:rsidRPr="002F0384" w:rsidRDefault="37EB2F3F" w:rsidP="00A25EBA">
      <w:pPr>
        <w:pStyle w:val="ListParagraph"/>
        <w:numPr>
          <w:ilvl w:val="0"/>
          <w:numId w:val="4"/>
        </w:numPr>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b/>
          <w:bCs/>
          <w:color w:val="000000" w:themeColor="text1"/>
          <w:sz w:val="20"/>
          <w:szCs w:val="20"/>
        </w:rPr>
        <w:t>Java Genie Espresso Machine (April 2026</w:t>
      </w:r>
      <w:r w:rsidRPr="24541271">
        <w:rPr>
          <w:rFonts w:ascii="Times New Roman" w:eastAsia="Times New Roman" w:hAnsi="Times New Roman" w:cs="Times New Roman"/>
          <w:color w:val="000000" w:themeColor="text1"/>
          <w:sz w:val="20"/>
          <w:szCs w:val="20"/>
        </w:rPr>
        <w:t>) – All-in-one AI enhanced Espresso machine for home and small office. Contains canister for 2 coffee beans and 5 flavors.  Retail Price: $</w:t>
      </w:r>
      <w:r w:rsidR="1E308672" w:rsidRPr="24541271">
        <w:rPr>
          <w:rFonts w:ascii="Times New Roman" w:eastAsia="Times New Roman" w:hAnsi="Times New Roman" w:cs="Times New Roman"/>
          <w:color w:val="000000" w:themeColor="text1"/>
          <w:sz w:val="20"/>
          <w:szCs w:val="20"/>
        </w:rPr>
        <w:t>2</w:t>
      </w:r>
      <w:r w:rsidRPr="24541271">
        <w:rPr>
          <w:rFonts w:ascii="Times New Roman" w:eastAsia="Times New Roman" w:hAnsi="Times New Roman" w:cs="Times New Roman"/>
          <w:color w:val="000000" w:themeColor="text1"/>
          <w:sz w:val="20"/>
          <w:szCs w:val="20"/>
        </w:rPr>
        <w:t>,000</w:t>
      </w:r>
    </w:p>
    <w:p w14:paraId="7ACCCCE3" w14:textId="4F030F3B" w:rsidR="202118D9" w:rsidRPr="002F0384" w:rsidRDefault="37EB2F3F" w:rsidP="00A25EBA">
      <w:pPr>
        <w:pStyle w:val="ListParagraph"/>
        <w:numPr>
          <w:ilvl w:val="0"/>
          <w:numId w:val="4"/>
        </w:numPr>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b/>
          <w:bCs/>
          <w:color w:val="000000" w:themeColor="text1"/>
          <w:sz w:val="20"/>
          <w:szCs w:val="20"/>
        </w:rPr>
        <w:t>Java Genie Maintenace Program</w:t>
      </w:r>
      <w:r w:rsidRPr="24541271">
        <w:rPr>
          <w:rFonts w:ascii="Times New Roman" w:eastAsia="Times New Roman" w:hAnsi="Times New Roman" w:cs="Times New Roman"/>
          <w:color w:val="000000" w:themeColor="text1"/>
          <w:sz w:val="20"/>
          <w:szCs w:val="20"/>
        </w:rPr>
        <w:t xml:space="preserve"> </w:t>
      </w:r>
      <w:r w:rsidRPr="24541271">
        <w:rPr>
          <w:rFonts w:ascii="Times New Roman" w:eastAsia="Times New Roman" w:hAnsi="Times New Roman" w:cs="Times New Roman"/>
          <w:b/>
          <w:bCs/>
          <w:color w:val="000000" w:themeColor="text1"/>
          <w:sz w:val="20"/>
          <w:szCs w:val="20"/>
        </w:rPr>
        <w:t>(April 2026)</w:t>
      </w:r>
      <w:r w:rsidRPr="24541271">
        <w:rPr>
          <w:rFonts w:ascii="Times New Roman" w:eastAsia="Times New Roman" w:hAnsi="Times New Roman" w:cs="Times New Roman"/>
          <w:color w:val="000000" w:themeColor="text1"/>
          <w:sz w:val="20"/>
          <w:szCs w:val="20"/>
        </w:rPr>
        <w:t xml:space="preserve"> - Maintenace program to fix and fine-tune Java Genie machines.</w:t>
      </w:r>
      <w:r w:rsidR="00B35309" w:rsidRPr="24541271">
        <w:rPr>
          <w:rFonts w:ascii="Times New Roman" w:eastAsia="Times New Roman" w:hAnsi="Times New Roman" w:cs="Times New Roman"/>
          <w:color w:val="000000" w:themeColor="text1"/>
          <w:sz w:val="20"/>
          <w:szCs w:val="20"/>
        </w:rPr>
        <w:t xml:space="preserve"> </w:t>
      </w:r>
      <w:r w:rsidR="007A53AA" w:rsidRPr="24541271">
        <w:rPr>
          <w:rFonts w:ascii="Times New Roman" w:eastAsia="Times New Roman" w:hAnsi="Times New Roman" w:cs="Times New Roman"/>
          <w:color w:val="000000" w:themeColor="text1"/>
          <w:sz w:val="20"/>
          <w:szCs w:val="20"/>
        </w:rPr>
        <w:t>Espresso Machine program starting at $</w:t>
      </w:r>
      <w:r w:rsidR="00FF16D6" w:rsidRPr="24541271">
        <w:rPr>
          <w:rFonts w:ascii="Times New Roman" w:eastAsia="Times New Roman" w:hAnsi="Times New Roman" w:cs="Times New Roman"/>
          <w:color w:val="000000" w:themeColor="text1"/>
          <w:sz w:val="20"/>
          <w:szCs w:val="20"/>
        </w:rPr>
        <w:t xml:space="preserve">25 </w:t>
      </w:r>
      <w:r w:rsidR="00476947" w:rsidRPr="24541271">
        <w:rPr>
          <w:rFonts w:ascii="Times New Roman" w:eastAsia="Times New Roman" w:hAnsi="Times New Roman" w:cs="Times New Roman"/>
          <w:color w:val="000000" w:themeColor="text1"/>
          <w:sz w:val="20"/>
          <w:szCs w:val="20"/>
        </w:rPr>
        <w:t xml:space="preserve">month. </w:t>
      </w:r>
      <w:r w:rsidR="00B35309" w:rsidRPr="24541271">
        <w:rPr>
          <w:rFonts w:ascii="Times New Roman" w:eastAsia="Times New Roman" w:hAnsi="Times New Roman" w:cs="Times New Roman"/>
          <w:color w:val="000000" w:themeColor="text1"/>
          <w:sz w:val="20"/>
          <w:szCs w:val="20"/>
        </w:rPr>
        <w:t xml:space="preserve">Vending Machine </w:t>
      </w:r>
      <w:r w:rsidR="00540D2A" w:rsidRPr="24541271">
        <w:rPr>
          <w:rFonts w:ascii="Times New Roman" w:eastAsia="Times New Roman" w:hAnsi="Times New Roman" w:cs="Times New Roman"/>
          <w:color w:val="000000" w:themeColor="text1"/>
          <w:sz w:val="20"/>
          <w:szCs w:val="20"/>
        </w:rPr>
        <w:t>program</w:t>
      </w:r>
      <w:r w:rsidRPr="24541271">
        <w:rPr>
          <w:rFonts w:ascii="Times New Roman" w:eastAsia="Times New Roman" w:hAnsi="Times New Roman" w:cs="Times New Roman"/>
          <w:color w:val="000000" w:themeColor="text1"/>
          <w:sz w:val="20"/>
          <w:szCs w:val="20"/>
        </w:rPr>
        <w:t xml:space="preserve"> starting at $1,000 annual membership or $100 monthly fees.</w:t>
      </w:r>
    </w:p>
    <w:p w14:paraId="4E321034" w14:textId="63C170D3" w:rsidR="202118D9" w:rsidRPr="002F0384" w:rsidRDefault="37EB2F3F" w:rsidP="2DC8335B">
      <w:pPr>
        <w:pStyle w:val="ListParagraph"/>
        <w:numPr>
          <w:ilvl w:val="0"/>
          <w:numId w:val="4"/>
        </w:num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b/>
          <w:color w:val="000000" w:themeColor="text1"/>
          <w:sz w:val="20"/>
          <w:szCs w:val="20"/>
        </w:rPr>
        <w:t>Java Genie Vending Machine (August 2027)</w:t>
      </w:r>
      <w:r w:rsidRPr="002F0384">
        <w:rPr>
          <w:rFonts w:ascii="Times New Roman" w:eastAsia="Times New Roman" w:hAnsi="Times New Roman" w:cs="Times New Roman"/>
          <w:color w:val="000000" w:themeColor="text1"/>
          <w:sz w:val="20"/>
          <w:szCs w:val="20"/>
        </w:rPr>
        <w:t xml:space="preserve"> - All-in-one AI enhanced Espresso Vending Machine with larger capacity, 6 coffee bean canisters, </w:t>
      </w:r>
      <w:r w:rsidR="006232C0" w:rsidRPr="002F0384">
        <w:rPr>
          <w:rFonts w:ascii="Times New Roman" w:eastAsia="Times New Roman" w:hAnsi="Times New Roman" w:cs="Times New Roman"/>
          <w:color w:val="000000" w:themeColor="text1"/>
          <w:sz w:val="20"/>
          <w:szCs w:val="20"/>
        </w:rPr>
        <w:t>2</w:t>
      </w:r>
      <w:r w:rsidRPr="002F0384">
        <w:rPr>
          <w:rFonts w:ascii="Times New Roman" w:eastAsia="Times New Roman" w:hAnsi="Times New Roman" w:cs="Times New Roman"/>
          <w:color w:val="000000" w:themeColor="text1"/>
          <w:sz w:val="20"/>
          <w:szCs w:val="20"/>
        </w:rPr>
        <w:t xml:space="preserve">0 flavors, AI-automated and commercial industrial design. Retail Price with 36-month lease: $30,000 </w:t>
      </w:r>
    </w:p>
    <w:p w14:paraId="06031C6D" w14:textId="367C39C4" w:rsidR="006B5AD5" w:rsidRPr="002F0384" w:rsidRDefault="006B5AD5" w:rsidP="00AB607E">
      <w:pPr>
        <w:jc w:val="center"/>
        <w:rPr>
          <w:rFonts w:ascii="Times New Roman" w:eastAsia="Times New Roman" w:hAnsi="Times New Roman" w:cs="Times New Roman"/>
          <w:b/>
          <w:bCs/>
          <w:color w:val="000000" w:themeColor="text1"/>
          <w:sz w:val="20"/>
          <w:szCs w:val="20"/>
        </w:rPr>
      </w:pPr>
      <w:r w:rsidRPr="002F0384">
        <w:rPr>
          <w:rFonts w:ascii="Times New Roman" w:eastAsia="Times New Roman" w:hAnsi="Times New Roman" w:cs="Times New Roman"/>
          <w:b/>
          <w:bCs/>
          <w:color w:val="000000" w:themeColor="text1"/>
          <w:sz w:val="20"/>
          <w:szCs w:val="20"/>
        </w:rPr>
        <w:t>Timeline</w:t>
      </w:r>
    </w:p>
    <w:p w14:paraId="401F9B83" w14:textId="00D070B3" w:rsidR="202118D9" w:rsidRPr="002F0384" w:rsidRDefault="00EB1A9A" w:rsidP="60BBB634">
      <w:p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b/>
          <w:color w:val="000000" w:themeColor="text1"/>
          <w:sz w:val="20"/>
          <w:szCs w:val="20"/>
        </w:rPr>
        <w:t>Year 1</w:t>
      </w:r>
      <w:r w:rsidR="37EB2F3F" w:rsidRPr="002F0384">
        <w:rPr>
          <w:rFonts w:ascii="Times New Roman" w:eastAsia="Times New Roman" w:hAnsi="Times New Roman" w:cs="Times New Roman"/>
          <w:b/>
          <w:color w:val="000000" w:themeColor="text1"/>
          <w:sz w:val="20"/>
          <w:szCs w:val="20"/>
        </w:rPr>
        <w:t xml:space="preserve"> (April 2024 – April 2025)</w:t>
      </w:r>
    </w:p>
    <w:p w14:paraId="536A6565" w14:textId="18D80282" w:rsidR="202118D9" w:rsidRPr="002F0384" w:rsidRDefault="37EB2F3F" w:rsidP="00A25EBA">
      <w:pPr>
        <w:pStyle w:val="ListParagraph"/>
        <w:numPr>
          <w:ilvl w:val="0"/>
          <w:numId w:val="3"/>
        </w:num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color w:val="000000" w:themeColor="text1"/>
          <w:sz w:val="20"/>
          <w:szCs w:val="20"/>
        </w:rPr>
        <w:t>Initial Startup procedure of founding LLC, Trademark registration, hiring FL registered agent, attorney, provisional patent filing at beginning of Summer 2024.</w:t>
      </w:r>
    </w:p>
    <w:p w14:paraId="5ADB00BD" w14:textId="2FDE9B2E" w:rsidR="202118D9" w:rsidRPr="002F0384" w:rsidRDefault="37EB2F3F" w:rsidP="006805D4">
      <w:pPr>
        <w:pStyle w:val="ListParagraph"/>
        <w:numPr>
          <w:ilvl w:val="0"/>
          <w:numId w:val="3"/>
        </w:num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color w:val="000000" w:themeColor="text1"/>
          <w:sz w:val="20"/>
          <w:szCs w:val="20"/>
        </w:rPr>
        <w:t>R&amp;D prototyping of the coffee maker will be an ongoing process of crafting machines integrated with the Java Genie AI system, built in personal garage by founding engineers and eventually building and testing at company HQ facilities in year 2.</w:t>
      </w:r>
    </w:p>
    <w:p w14:paraId="30593906" w14:textId="33CE0E1F" w:rsidR="202118D9" w:rsidRPr="002F0384" w:rsidRDefault="37EB2F3F" w:rsidP="00A25EBA">
      <w:pPr>
        <w:pStyle w:val="ListParagraph"/>
        <w:numPr>
          <w:ilvl w:val="1"/>
          <w:numId w:val="3"/>
        </w:num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color w:val="000000" w:themeColor="text1"/>
          <w:sz w:val="20"/>
          <w:szCs w:val="20"/>
        </w:rPr>
        <w:t>R&amp;D espresso machine for home/small office (2 years)</w:t>
      </w:r>
    </w:p>
    <w:p w14:paraId="7FB350EC" w14:textId="19E70F01" w:rsidR="202118D9" w:rsidRPr="002F0384" w:rsidRDefault="37EB2F3F" w:rsidP="00A25EBA">
      <w:pPr>
        <w:pStyle w:val="ListParagraph"/>
        <w:numPr>
          <w:ilvl w:val="1"/>
          <w:numId w:val="3"/>
        </w:num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color w:val="000000" w:themeColor="text1"/>
          <w:sz w:val="20"/>
          <w:szCs w:val="20"/>
        </w:rPr>
        <w:t xml:space="preserve">R&amp;D vending machine for commercial/enterprise (3 year) </w:t>
      </w:r>
    </w:p>
    <w:p w14:paraId="51CF18A0" w14:textId="3CBB43B2" w:rsidR="202118D9" w:rsidRPr="002F0384" w:rsidRDefault="00D07D12" w:rsidP="00A25EBA">
      <w:pPr>
        <w:pStyle w:val="ListParagraph"/>
        <w:numPr>
          <w:ilvl w:val="0"/>
          <w:numId w:val="3"/>
        </w:numPr>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D</w:t>
      </w:r>
      <w:r w:rsidR="37EB2F3F" w:rsidRPr="24541271">
        <w:rPr>
          <w:rFonts w:ascii="Times New Roman" w:eastAsia="Times New Roman" w:hAnsi="Times New Roman" w:cs="Times New Roman"/>
          <w:color w:val="000000" w:themeColor="text1"/>
          <w:sz w:val="20"/>
          <w:szCs w:val="20"/>
        </w:rPr>
        <w:t>evelopment of Java</w:t>
      </w:r>
      <w:r w:rsidRPr="24541271">
        <w:rPr>
          <w:rFonts w:ascii="Times New Roman" w:eastAsia="Times New Roman" w:hAnsi="Times New Roman" w:cs="Times New Roman"/>
          <w:color w:val="000000" w:themeColor="text1"/>
          <w:sz w:val="20"/>
          <w:szCs w:val="20"/>
        </w:rPr>
        <w:t xml:space="preserve"> </w:t>
      </w:r>
      <w:r w:rsidR="37EB2F3F" w:rsidRPr="24541271">
        <w:rPr>
          <w:rFonts w:ascii="Times New Roman" w:eastAsia="Times New Roman" w:hAnsi="Times New Roman" w:cs="Times New Roman"/>
          <w:color w:val="000000" w:themeColor="text1"/>
          <w:sz w:val="20"/>
          <w:szCs w:val="20"/>
        </w:rPr>
        <w:t xml:space="preserve">Genie App for Appstore (6 months). Built internally by our software developers, we could contract an additional designer/developer </w:t>
      </w:r>
      <w:r w:rsidR="00537E80" w:rsidRPr="24541271">
        <w:rPr>
          <w:rFonts w:ascii="Times New Roman" w:eastAsia="Times New Roman" w:hAnsi="Times New Roman" w:cs="Times New Roman"/>
          <w:color w:val="000000" w:themeColor="text1"/>
          <w:sz w:val="20"/>
          <w:szCs w:val="20"/>
        </w:rPr>
        <w:t>when needed</w:t>
      </w:r>
      <w:r w:rsidR="37EB2F3F" w:rsidRPr="24541271">
        <w:rPr>
          <w:rFonts w:ascii="Times New Roman" w:eastAsia="Times New Roman" w:hAnsi="Times New Roman" w:cs="Times New Roman"/>
          <w:color w:val="000000" w:themeColor="text1"/>
          <w:sz w:val="20"/>
          <w:szCs w:val="20"/>
        </w:rPr>
        <w:t>. Requires developer license from Google, Apple. Domain, website hosting, and Cloud provider for AI recommender. Java Genie App target launch in August 2024, to coincide with Pumpkin Spice coffee Season August – November. Google Search Trends</w:t>
      </w:r>
      <w:r w:rsidR="007E6786" w:rsidRPr="24541271">
        <w:rPr>
          <w:rFonts w:ascii="Times New Roman" w:eastAsia="Times New Roman" w:hAnsi="Times New Roman" w:cs="Times New Roman"/>
          <w:color w:val="000000" w:themeColor="text1"/>
          <w:sz w:val="20"/>
          <w:szCs w:val="20"/>
        </w:rPr>
        <w:t xml:space="preserve"> and Data.ai</w:t>
      </w:r>
      <w:r w:rsidR="006631CB" w:rsidRPr="24541271">
        <w:rPr>
          <w:rFonts w:ascii="Times New Roman" w:eastAsia="Times New Roman" w:hAnsi="Times New Roman" w:cs="Times New Roman"/>
          <w:color w:val="000000" w:themeColor="text1"/>
          <w:sz w:val="20"/>
          <w:szCs w:val="20"/>
        </w:rPr>
        <w:t xml:space="preserve"> </w:t>
      </w:r>
      <w:r w:rsidR="000A0EEF" w:rsidRPr="24541271">
        <w:rPr>
          <w:rFonts w:ascii="Times New Roman" w:eastAsia="Times New Roman" w:hAnsi="Times New Roman" w:cs="Times New Roman"/>
          <w:color w:val="000000" w:themeColor="text1"/>
          <w:sz w:val="20"/>
          <w:szCs w:val="20"/>
        </w:rPr>
        <w:t xml:space="preserve">Appstore </w:t>
      </w:r>
      <w:r w:rsidR="000D1D23" w:rsidRPr="24541271">
        <w:rPr>
          <w:rFonts w:ascii="Times New Roman" w:eastAsia="Times New Roman" w:hAnsi="Times New Roman" w:cs="Times New Roman"/>
          <w:color w:val="000000" w:themeColor="text1"/>
          <w:sz w:val="20"/>
          <w:szCs w:val="20"/>
        </w:rPr>
        <w:t>analytics</w:t>
      </w:r>
      <w:r w:rsidR="37EB2F3F" w:rsidRPr="24541271">
        <w:rPr>
          <w:rFonts w:ascii="Times New Roman" w:eastAsia="Times New Roman" w:hAnsi="Times New Roman" w:cs="Times New Roman"/>
          <w:color w:val="000000" w:themeColor="text1"/>
          <w:sz w:val="20"/>
          <w:szCs w:val="20"/>
        </w:rPr>
        <w:t xml:space="preserve"> indicate that coffee is most searched during these months, peaking during Thanksgiving holiday. </w:t>
      </w:r>
    </w:p>
    <w:p w14:paraId="77715A47" w14:textId="304A301A" w:rsidR="202118D9" w:rsidRPr="002F0384" w:rsidRDefault="37EB2F3F" w:rsidP="00A25EBA">
      <w:pPr>
        <w:pStyle w:val="ListParagraph"/>
        <w:numPr>
          <w:ilvl w:val="1"/>
          <w:numId w:val="3"/>
        </w:num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color w:val="000000" w:themeColor="text1"/>
          <w:sz w:val="20"/>
          <w:szCs w:val="20"/>
        </w:rPr>
        <w:t>App Features</w:t>
      </w:r>
    </w:p>
    <w:p w14:paraId="5AB3EE39" w14:textId="6365F0D9" w:rsidR="202118D9" w:rsidRPr="002F0384" w:rsidRDefault="37EB2F3F" w:rsidP="00A25EBA">
      <w:pPr>
        <w:pStyle w:val="ListParagraph"/>
        <w:numPr>
          <w:ilvl w:val="2"/>
          <w:numId w:val="3"/>
        </w:num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color w:val="000000" w:themeColor="text1"/>
          <w:sz w:val="20"/>
          <w:szCs w:val="20"/>
        </w:rPr>
        <w:t>Personal coffee flavor profile – records history of coffee drinks and breakdown flavor categories to learn more about user. (AI chart)</w:t>
      </w:r>
    </w:p>
    <w:p w14:paraId="6F449D06" w14:textId="20316AE1" w:rsidR="202118D9" w:rsidRPr="002F0384" w:rsidRDefault="37EB2F3F" w:rsidP="00A25EBA">
      <w:pPr>
        <w:pStyle w:val="ListParagraph"/>
        <w:numPr>
          <w:ilvl w:val="2"/>
          <w:numId w:val="3"/>
        </w:num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color w:val="000000" w:themeColor="text1"/>
          <w:sz w:val="20"/>
          <w:szCs w:val="20"/>
        </w:rPr>
        <w:t>Coffee recommender</w:t>
      </w:r>
    </w:p>
    <w:p w14:paraId="2DE7885F" w14:textId="5E0D2B26" w:rsidR="202118D9" w:rsidRPr="002F0384" w:rsidRDefault="37EB2F3F" w:rsidP="00A25EBA">
      <w:pPr>
        <w:pStyle w:val="ListParagraph"/>
        <w:numPr>
          <w:ilvl w:val="2"/>
          <w:numId w:val="3"/>
        </w:num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color w:val="000000" w:themeColor="text1"/>
          <w:sz w:val="20"/>
          <w:szCs w:val="20"/>
        </w:rPr>
        <w:t>Coffee shop directory</w:t>
      </w:r>
    </w:p>
    <w:p w14:paraId="4908AF39" w14:textId="194A2F1C" w:rsidR="202118D9" w:rsidRPr="002F0384" w:rsidRDefault="37EB2F3F" w:rsidP="00A25EBA">
      <w:pPr>
        <w:pStyle w:val="ListParagraph"/>
        <w:numPr>
          <w:ilvl w:val="2"/>
          <w:numId w:val="3"/>
        </w:num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color w:val="000000" w:themeColor="text1"/>
          <w:sz w:val="20"/>
          <w:szCs w:val="20"/>
        </w:rPr>
        <w:t>Coffee drink and shop reviews</w:t>
      </w:r>
    </w:p>
    <w:p w14:paraId="55179F3A" w14:textId="339370CE" w:rsidR="202118D9" w:rsidRPr="002F0384" w:rsidRDefault="37EB2F3F" w:rsidP="00A25EBA">
      <w:pPr>
        <w:pStyle w:val="ListParagraph"/>
        <w:numPr>
          <w:ilvl w:val="2"/>
          <w:numId w:val="3"/>
        </w:num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color w:val="000000" w:themeColor="text1"/>
          <w:sz w:val="20"/>
          <w:szCs w:val="20"/>
        </w:rPr>
        <w:t>AI Chatbot (Google Gemini) pre-trained on coffee preparation</w:t>
      </w:r>
    </w:p>
    <w:p w14:paraId="3B0F80C9" w14:textId="3410424B" w:rsidR="37EB2F3F" w:rsidRDefault="37EB2F3F" w:rsidP="24541271">
      <w:pPr>
        <w:pStyle w:val="ListParagraph"/>
        <w:numPr>
          <w:ilvl w:val="2"/>
          <w:numId w:val="3"/>
        </w:numPr>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 xml:space="preserve">Blog, share trends in coffee, recipes, advertise brands and cafes. </w:t>
      </w:r>
    </w:p>
    <w:p w14:paraId="5B1994E4" w14:textId="5D024554" w:rsidR="202118D9" w:rsidRPr="002F0384" w:rsidRDefault="37EB2F3F" w:rsidP="00A25EBA">
      <w:pPr>
        <w:pStyle w:val="ListParagraph"/>
        <w:numPr>
          <w:ilvl w:val="1"/>
          <w:numId w:val="3"/>
        </w:num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color w:val="000000" w:themeColor="text1"/>
          <w:sz w:val="20"/>
          <w:szCs w:val="20"/>
        </w:rPr>
        <w:t>App Development Timeline Year 1</w:t>
      </w:r>
    </w:p>
    <w:p w14:paraId="0483D4FA" w14:textId="351352E8" w:rsidR="202118D9" w:rsidRPr="002F0384" w:rsidRDefault="37EB2F3F" w:rsidP="00A25EBA">
      <w:pPr>
        <w:pStyle w:val="ListParagraph"/>
        <w:numPr>
          <w:ilvl w:val="2"/>
          <w:numId w:val="3"/>
        </w:num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color w:val="000000" w:themeColor="text1"/>
          <w:sz w:val="20"/>
          <w:szCs w:val="20"/>
        </w:rPr>
        <w:t>Development of App and website (April – August 2024)</w:t>
      </w:r>
    </w:p>
    <w:p w14:paraId="4C8A3860" w14:textId="48794486" w:rsidR="202118D9" w:rsidRPr="002F0384" w:rsidRDefault="37EB2F3F" w:rsidP="00A25EBA">
      <w:pPr>
        <w:pStyle w:val="ListParagraph"/>
        <w:numPr>
          <w:ilvl w:val="2"/>
          <w:numId w:val="3"/>
        </w:num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color w:val="000000" w:themeColor="text1"/>
          <w:sz w:val="20"/>
          <w:szCs w:val="20"/>
        </w:rPr>
        <w:t>R&amp;D AI Coffee Recommender and Google Gemini AI Chatbot (April – August 2024)</w:t>
      </w:r>
    </w:p>
    <w:p w14:paraId="0B140028" w14:textId="2613C934" w:rsidR="202118D9" w:rsidRPr="002F0384" w:rsidRDefault="37EB2F3F" w:rsidP="00A25EBA">
      <w:pPr>
        <w:pStyle w:val="ListParagraph"/>
        <w:numPr>
          <w:ilvl w:val="2"/>
          <w:numId w:val="3"/>
        </w:num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color w:val="000000" w:themeColor="text1"/>
          <w:sz w:val="20"/>
          <w:szCs w:val="20"/>
        </w:rPr>
        <w:t>R&amp;D Flavor Profile 1.0 Training (August – December 2024)</w:t>
      </w:r>
    </w:p>
    <w:p w14:paraId="0D038340" w14:textId="2827F0AD" w:rsidR="202118D9" w:rsidRPr="002F0384" w:rsidRDefault="37EB2F3F" w:rsidP="00A25EBA">
      <w:pPr>
        <w:pStyle w:val="ListParagraph"/>
        <w:numPr>
          <w:ilvl w:val="2"/>
          <w:numId w:val="3"/>
        </w:num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color w:val="000000" w:themeColor="text1"/>
          <w:sz w:val="20"/>
          <w:szCs w:val="20"/>
        </w:rPr>
        <w:t>R&amp;D Blockchain rewards, in-app purchases, discount program (August 2024 – April 2025)</w:t>
      </w:r>
    </w:p>
    <w:p w14:paraId="501481E4" w14:textId="4B809EDA" w:rsidR="202118D9" w:rsidRPr="002F0384" w:rsidRDefault="37EB2F3F" w:rsidP="00A25EBA">
      <w:pPr>
        <w:pStyle w:val="ListParagraph"/>
        <w:numPr>
          <w:ilvl w:val="0"/>
          <w:numId w:val="3"/>
        </w:num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color w:val="000000" w:themeColor="text1"/>
          <w:sz w:val="20"/>
          <w:szCs w:val="20"/>
        </w:rPr>
        <w:t>Marketing of the app with Google Ads, Facebook/Instagram Ads, TikTok Ads, Twitter Ads, Youtube Ads. Discover 3 micro-large scale social media influencers to help promote app.</w:t>
      </w:r>
    </w:p>
    <w:p w14:paraId="056636D1" w14:textId="56D4C044" w:rsidR="202118D9" w:rsidRPr="002F0384" w:rsidRDefault="37EB2F3F" w:rsidP="00A25EBA">
      <w:pPr>
        <w:pStyle w:val="ListParagraph"/>
        <w:numPr>
          <w:ilvl w:val="0"/>
          <w:numId w:val="3"/>
        </w:num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color w:val="000000" w:themeColor="text1"/>
          <w:sz w:val="20"/>
          <w:szCs w:val="20"/>
        </w:rPr>
        <w:t>Startup sales team will contact coffee shops and brands for partnerships. Partnership focuses on Cafes and Brands in North America, with a target of 10 partners by the end of year 1.</w:t>
      </w:r>
    </w:p>
    <w:p w14:paraId="59808CA0" w14:textId="1C4ECD10" w:rsidR="202118D9" w:rsidRPr="002F0384" w:rsidRDefault="37EB2F3F" w:rsidP="00A25EBA">
      <w:pPr>
        <w:pStyle w:val="ListParagraph"/>
        <w:numPr>
          <w:ilvl w:val="0"/>
          <w:numId w:val="3"/>
        </w:num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color w:val="000000" w:themeColor="text1"/>
          <w:sz w:val="20"/>
          <w:szCs w:val="20"/>
        </w:rPr>
        <w:t>Advertising Campaigns Year 1</w:t>
      </w:r>
    </w:p>
    <w:p w14:paraId="73F2782F" w14:textId="1B812F23" w:rsidR="202118D9" w:rsidRPr="002F0384" w:rsidRDefault="37EB2F3F" w:rsidP="00A25EBA">
      <w:pPr>
        <w:pStyle w:val="ListParagraph"/>
        <w:numPr>
          <w:ilvl w:val="2"/>
          <w:numId w:val="3"/>
        </w:num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color w:val="000000" w:themeColor="text1"/>
          <w:sz w:val="20"/>
          <w:szCs w:val="20"/>
        </w:rPr>
        <w:t>Pumpkin Spice Coffee campaign (August – November 2024)</w:t>
      </w:r>
    </w:p>
    <w:p w14:paraId="783D2577" w14:textId="724CC3C8" w:rsidR="202118D9" w:rsidRPr="002F0384" w:rsidRDefault="37EB2F3F" w:rsidP="00A25EBA">
      <w:pPr>
        <w:pStyle w:val="ListParagraph"/>
        <w:numPr>
          <w:ilvl w:val="2"/>
          <w:numId w:val="3"/>
        </w:num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color w:val="000000" w:themeColor="text1"/>
          <w:sz w:val="20"/>
          <w:szCs w:val="20"/>
        </w:rPr>
        <w:t>Flavor Profiles &amp; Upcoming Reward Program (December 2024 – April 2025)</w:t>
      </w:r>
    </w:p>
    <w:p w14:paraId="2F8A2E3E" w14:textId="6095C7D4" w:rsidR="202118D9" w:rsidRPr="002F0384" w:rsidRDefault="37EB2F3F" w:rsidP="00A25EBA">
      <w:pPr>
        <w:pStyle w:val="ListParagraph"/>
        <w:numPr>
          <w:ilvl w:val="0"/>
          <w:numId w:val="3"/>
        </w:num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color w:val="000000" w:themeColor="text1"/>
          <w:sz w:val="20"/>
          <w:szCs w:val="20"/>
        </w:rPr>
        <w:t>Target Daily Active Users by end of Year 1: 1,000 (100 new users per month)</w:t>
      </w:r>
    </w:p>
    <w:p w14:paraId="1EF0A9EA" w14:textId="0A4B838B" w:rsidR="202118D9" w:rsidRPr="002F0384" w:rsidRDefault="37EB2F3F" w:rsidP="00A25EBA">
      <w:pPr>
        <w:pStyle w:val="ListParagraph"/>
        <w:numPr>
          <w:ilvl w:val="0"/>
          <w:numId w:val="3"/>
        </w:num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color w:val="000000" w:themeColor="text1"/>
          <w:sz w:val="20"/>
          <w:szCs w:val="20"/>
        </w:rPr>
        <w:t>The team includes 6 co-founders, interns from UF, and contracted work from experts in fields of culinary, AI, legal, marketing, influencers.</w:t>
      </w:r>
    </w:p>
    <w:p w14:paraId="3D81DEE7" w14:textId="77DED7E9" w:rsidR="202118D9" w:rsidRPr="002F0384" w:rsidRDefault="00EB1A9A" w:rsidP="60BBB634">
      <w:p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b/>
          <w:color w:val="000000" w:themeColor="text1"/>
          <w:sz w:val="20"/>
          <w:szCs w:val="20"/>
        </w:rPr>
        <w:t>Year 2</w:t>
      </w:r>
      <w:r w:rsidR="37EB2F3F" w:rsidRPr="002F0384">
        <w:rPr>
          <w:rFonts w:ascii="Times New Roman" w:eastAsia="Times New Roman" w:hAnsi="Times New Roman" w:cs="Times New Roman"/>
          <w:b/>
          <w:color w:val="000000" w:themeColor="text1"/>
          <w:sz w:val="20"/>
          <w:szCs w:val="20"/>
        </w:rPr>
        <w:t xml:space="preserve"> (April 2025 – April 2026)</w:t>
      </w:r>
    </w:p>
    <w:p w14:paraId="09F5DD5D" w14:textId="227C00B9" w:rsidR="202118D9" w:rsidRPr="002F0384" w:rsidRDefault="37EB2F3F" w:rsidP="60BBB634">
      <w:pPr>
        <w:ind w:left="72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At the start of year 2, Java Genie 2.0 app will be released with the launch of in-app purchases and the</w:t>
      </w:r>
      <w:r w:rsidR="00023E18" w:rsidRPr="24541271">
        <w:rPr>
          <w:rFonts w:ascii="Times New Roman" w:eastAsia="Times New Roman" w:hAnsi="Times New Roman" w:cs="Times New Roman"/>
          <w:color w:val="000000" w:themeColor="text1"/>
          <w:sz w:val="20"/>
          <w:szCs w:val="20"/>
        </w:rPr>
        <w:t xml:space="preserve"> C</w:t>
      </w:r>
      <w:r w:rsidRPr="24541271">
        <w:rPr>
          <w:rFonts w:ascii="Times New Roman" w:eastAsia="Times New Roman" w:hAnsi="Times New Roman" w:cs="Times New Roman"/>
          <w:color w:val="000000" w:themeColor="text1"/>
          <w:sz w:val="20"/>
          <w:szCs w:val="20"/>
        </w:rPr>
        <w:t>offee</w:t>
      </w:r>
      <w:r w:rsidR="00023E18" w:rsidRPr="24541271">
        <w:rPr>
          <w:rFonts w:ascii="Times New Roman" w:eastAsia="Times New Roman" w:hAnsi="Times New Roman" w:cs="Times New Roman"/>
          <w:color w:val="000000" w:themeColor="text1"/>
          <w:sz w:val="20"/>
          <w:szCs w:val="20"/>
        </w:rPr>
        <w:t xml:space="preserve"> </w:t>
      </w:r>
      <w:r w:rsidRPr="24541271">
        <w:rPr>
          <w:rFonts w:ascii="Times New Roman" w:eastAsia="Times New Roman" w:hAnsi="Times New Roman" w:cs="Times New Roman"/>
          <w:color w:val="000000" w:themeColor="text1"/>
          <w:sz w:val="20"/>
          <w:szCs w:val="20"/>
        </w:rPr>
        <w:t>Rewards program.</w:t>
      </w:r>
    </w:p>
    <w:p w14:paraId="7665C14B" w14:textId="3C36313A" w:rsidR="202118D9" w:rsidRPr="002F0384" w:rsidRDefault="37EB2F3F" w:rsidP="009B7A96">
      <w:pPr>
        <w:pStyle w:val="ListParagraph"/>
        <w:numPr>
          <w:ilvl w:val="1"/>
          <w:numId w:val="2"/>
        </w:num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color w:val="000000" w:themeColor="text1"/>
          <w:sz w:val="20"/>
          <w:szCs w:val="20"/>
        </w:rPr>
        <w:t>This pilot reward program will include the 10 partner cafes and coffee brands from North America.  In-app purchases include the purchase of cafe-made coffee from local restaurants and coffee beans and flavors from suppliers.</w:t>
      </w:r>
    </w:p>
    <w:p w14:paraId="043287FC" w14:textId="7297EA6B" w:rsidR="202118D9" w:rsidRPr="002F0384" w:rsidRDefault="37EB2F3F" w:rsidP="00A25EBA">
      <w:pPr>
        <w:pStyle w:val="ListParagraph"/>
        <w:numPr>
          <w:ilvl w:val="1"/>
          <w:numId w:val="2"/>
        </w:numPr>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Coffee</w:t>
      </w:r>
      <w:r w:rsidR="002F1169" w:rsidRPr="24541271">
        <w:rPr>
          <w:rFonts w:ascii="Times New Roman" w:eastAsia="Times New Roman" w:hAnsi="Times New Roman" w:cs="Times New Roman"/>
          <w:color w:val="000000" w:themeColor="text1"/>
          <w:sz w:val="20"/>
          <w:szCs w:val="20"/>
        </w:rPr>
        <w:t xml:space="preserve"> </w:t>
      </w:r>
      <w:r w:rsidRPr="24541271">
        <w:rPr>
          <w:rFonts w:ascii="Times New Roman" w:eastAsia="Times New Roman" w:hAnsi="Times New Roman" w:cs="Times New Roman"/>
          <w:color w:val="000000" w:themeColor="text1"/>
          <w:sz w:val="20"/>
          <w:szCs w:val="20"/>
        </w:rPr>
        <w:t>Reward program incentives users to leave reviews and fulfill surveys about coffee, and receive rewards for making purchases through the app.</w:t>
      </w:r>
    </w:p>
    <w:p w14:paraId="6BE79142" w14:textId="570ACBDB" w:rsidR="202118D9" w:rsidRPr="002F0384" w:rsidRDefault="37EB2F3F" w:rsidP="00A25EBA">
      <w:pPr>
        <w:pStyle w:val="ListParagraph"/>
        <w:numPr>
          <w:ilvl w:val="1"/>
          <w:numId w:val="2"/>
        </w:numPr>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Coffee</w:t>
      </w:r>
      <w:r w:rsidR="00140847" w:rsidRPr="24541271">
        <w:rPr>
          <w:rFonts w:ascii="Times New Roman" w:eastAsia="Times New Roman" w:hAnsi="Times New Roman" w:cs="Times New Roman"/>
          <w:color w:val="000000" w:themeColor="text1"/>
          <w:sz w:val="20"/>
          <w:szCs w:val="20"/>
        </w:rPr>
        <w:t xml:space="preserve"> </w:t>
      </w:r>
      <w:r w:rsidRPr="24541271">
        <w:rPr>
          <w:rFonts w:ascii="Times New Roman" w:eastAsia="Times New Roman" w:hAnsi="Times New Roman" w:cs="Times New Roman"/>
          <w:color w:val="000000" w:themeColor="text1"/>
          <w:sz w:val="20"/>
          <w:szCs w:val="20"/>
        </w:rPr>
        <w:t>Reward</w:t>
      </w:r>
      <w:r w:rsidR="00140847" w:rsidRPr="24541271">
        <w:rPr>
          <w:rFonts w:ascii="Times New Roman" w:eastAsia="Times New Roman" w:hAnsi="Times New Roman" w:cs="Times New Roman"/>
          <w:color w:val="000000" w:themeColor="text1"/>
          <w:sz w:val="20"/>
          <w:szCs w:val="20"/>
        </w:rPr>
        <w:t>s</w:t>
      </w:r>
      <w:r w:rsidR="00142507" w:rsidRPr="24541271">
        <w:rPr>
          <w:rFonts w:ascii="Times New Roman" w:eastAsia="Times New Roman" w:hAnsi="Times New Roman" w:cs="Times New Roman"/>
          <w:color w:val="000000" w:themeColor="text1"/>
          <w:sz w:val="20"/>
          <w:szCs w:val="20"/>
        </w:rPr>
        <w:t xml:space="preserve"> to utilize blockchain</w:t>
      </w:r>
      <w:r w:rsidR="00663BA3" w:rsidRPr="24541271">
        <w:rPr>
          <w:rFonts w:ascii="Times New Roman" w:eastAsia="Times New Roman" w:hAnsi="Times New Roman" w:cs="Times New Roman"/>
          <w:color w:val="000000" w:themeColor="text1"/>
          <w:sz w:val="20"/>
          <w:szCs w:val="20"/>
        </w:rPr>
        <w:t xml:space="preserve"> cryptocurrency,</w:t>
      </w:r>
      <w:r w:rsidRPr="24541271">
        <w:rPr>
          <w:rFonts w:ascii="Times New Roman" w:eastAsia="Times New Roman" w:hAnsi="Times New Roman" w:cs="Times New Roman"/>
          <w:color w:val="000000" w:themeColor="text1"/>
          <w:sz w:val="20"/>
          <w:szCs w:val="20"/>
        </w:rPr>
        <w:t xml:space="preserve"> can serve as a universal rewards and payment system for coffee shops</w:t>
      </w:r>
      <w:r w:rsidR="00855B10" w:rsidRPr="24541271">
        <w:rPr>
          <w:rFonts w:ascii="Times New Roman" w:eastAsia="Times New Roman" w:hAnsi="Times New Roman" w:cs="Times New Roman"/>
          <w:color w:val="000000" w:themeColor="text1"/>
          <w:sz w:val="20"/>
          <w:szCs w:val="20"/>
        </w:rPr>
        <w:t>. This</w:t>
      </w:r>
      <w:r w:rsidRPr="24541271">
        <w:rPr>
          <w:rFonts w:ascii="Times New Roman" w:eastAsia="Times New Roman" w:hAnsi="Times New Roman" w:cs="Times New Roman"/>
          <w:color w:val="000000" w:themeColor="text1"/>
          <w:sz w:val="20"/>
          <w:szCs w:val="20"/>
        </w:rPr>
        <w:t xml:space="preserve"> </w:t>
      </w:r>
      <w:r w:rsidR="006133AB" w:rsidRPr="24541271">
        <w:rPr>
          <w:rFonts w:ascii="Times New Roman" w:eastAsia="Times New Roman" w:hAnsi="Times New Roman" w:cs="Times New Roman"/>
          <w:color w:val="000000" w:themeColor="text1"/>
          <w:sz w:val="20"/>
          <w:szCs w:val="20"/>
        </w:rPr>
        <w:t>solves</w:t>
      </w:r>
      <w:r w:rsidR="00461C55" w:rsidRPr="24541271">
        <w:rPr>
          <w:rFonts w:ascii="Times New Roman" w:eastAsia="Times New Roman" w:hAnsi="Times New Roman" w:cs="Times New Roman"/>
          <w:color w:val="000000" w:themeColor="text1"/>
          <w:sz w:val="20"/>
          <w:szCs w:val="20"/>
        </w:rPr>
        <w:t xml:space="preserve"> problem of gift card or loyalty programs stuck to a</w:t>
      </w:r>
      <w:r w:rsidRPr="24541271">
        <w:rPr>
          <w:rFonts w:ascii="Times New Roman" w:eastAsia="Times New Roman" w:hAnsi="Times New Roman" w:cs="Times New Roman"/>
          <w:color w:val="000000" w:themeColor="text1"/>
          <w:sz w:val="20"/>
          <w:szCs w:val="20"/>
        </w:rPr>
        <w:t xml:space="preserve"> single franchise.</w:t>
      </w:r>
    </w:p>
    <w:p w14:paraId="4C1B17F9" w14:textId="5C6F9348" w:rsidR="202118D9" w:rsidRPr="002F0384" w:rsidRDefault="37EB2F3F" w:rsidP="00A25EBA">
      <w:pPr>
        <w:pStyle w:val="ListParagraph"/>
        <w:numPr>
          <w:ilvl w:val="0"/>
          <w:numId w:val="2"/>
        </w:num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color w:val="000000" w:themeColor="text1"/>
          <w:sz w:val="20"/>
          <w:szCs w:val="20"/>
        </w:rPr>
        <w:t>Partnership search expanded globally to Europe, South America, and Australia region</w:t>
      </w:r>
      <w:r w:rsidR="00C6764D" w:rsidRPr="002F0384">
        <w:rPr>
          <w:rFonts w:ascii="Times New Roman" w:eastAsia="Times New Roman" w:hAnsi="Times New Roman" w:cs="Times New Roman"/>
          <w:color w:val="000000" w:themeColor="text1"/>
          <w:sz w:val="20"/>
          <w:szCs w:val="20"/>
        </w:rPr>
        <w:t>s</w:t>
      </w:r>
      <w:r w:rsidRPr="002F0384">
        <w:rPr>
          <w:rFonts w:ascii="Times New Roman" w:eastAsia="Times New Roman" w:hAnsi="Times New Roman" w:cs="Times New Roman"/>
          <w:color w:val="000000" w:themeColor="text1"/>
          <w:sz w:val="20"/>
          <w:szCs w:val="20"/>
        </w:rPr>
        <w:t xml:space="preserve">. By the end of Year 2, our target is to acquire 10 new partners for each of these regions, expanding our partnership network to 40-50 companies. </w:t>
      </w:r>
    </w:p>
    <w:p w14:paraId="7F24A329" w14:textId="7428EDC0" w:rsidR="202118D9" w:rsidRPr="002F0384" w:rsidRDefault="37EB2F3F" w:rsidP="00A25EBA">
      <w:pPr>
        <w:pStyle w:val="ListParagraph"/>
        <w:numPr>
          <w:ilvl w:val="0"/>
          <w:numId w:val="2"/>
        </w:num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color w:val="000000" w:themeColor="text1"/>
          <w:sz w:val="20"/>
          <w:szCs w:val="20"/>
        </w:rPr>
        <w:t xml:space="preserve">For each new region we will be releasing a version update </w:t>
      </w:r>
      <w:r w:rsidR="006518B7" w:rsidRPr="002F0384">
        <w:rPr>
          <w:rFonts w:ascii="Times New Roman" w:eastAsia="Times New Roman" w:hAnsi="Times New Roman" w:cs="Times New Roman"/>
          <w:color w:val="000000" w:themeColor="text1"/>
          <w:sz w:val="20"/>
          <w:szCs w:val="20"/>
        </w:rPr>
        <w:t>of</w:t>
      </w:r>
      <w:r w:rsidRPr="002F0384">
        <w:rPr>
          <w:rFonts w:ascii="Times New Roman" w:eastAsia="Times New Roman" w:hAnsi="Times New Roman" w:cs="Times New Roman"/>
          <w:color w:val="000000" w:themeColor="text1"/>
          <w:sz w:val="20"/>
          <w:szCs w:val="20"/>
        </w:rPr>
        <w:t xml:space="preserve"> Java Genie app such as 2.1 Europe, 2.2 South America, 2.3 Australia, as well as a 1.0 release to country-specific app stores.</w:t>
      </w:r>
    </w:p>
    <w:p w14:paraId="335AD31A" w14:textId="614202D6" w:rsidR="202118D9" w:rsidRPr="002F0384" w:rsidRDefault="37EB2F3F" w:rsidP="00A25EBA">
      <w:pPr>
        <w:pStyle w:val="ListParagraph"/>
        <w:numPr>
          <w:ilvl w:val="0"/>
          <w:numId w:val="2"/>
        </w:numPr>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 xml:space="preserve">App development team will begin development of Java Genie Firmware and Flavor Profile 2.0. </w:t>
      </w:r>
      <w:r w:rsidR="00DB4A3C" w:rsidRPr="24541271">
        <w:rPr>
          <w:rFonts w:ascii="Times New Roman" w:eastAsia="Times New Roman" w:hAnsi="Times New Roman" w:cs="Times New Roman"/>
          <w:color w:val="000000" w:themeColor="text1"/>
          <w:sz w:val="20"/>
          <w:szCs w:val="20"/>
        </w:rPr>
        <w:t>D</w:t>
      </w:r>
      <w:r w:rsidRPr="24541271">
        <w:rPr>
          <w:rFonts w:ascii="Times New Roman" w:eastAsia="Times New Roman" w:hAnsi="Times New Roman" w:cs="Times New Roman"/>
          <w:color w:val="000000" w:themeColor="text1"/>
          <w:sz w:val="20"/>
          <w:szCs w:val="20"/>
        </w:rPr>
        <w:t>ata learned from app user activity and reward program</w:t>
      </w:r>
      <w:r w:rsidR="00DB4A3C" w:rsidRPr="24541271">
        <w:rPr>
          <w:rFonts w:ascii="Times New Roman" w:eastAsia="Times New Roman" w:hAnsi="Times New Roman" w:cs="Times New Roman"/>
          <w:color w:val="000000" w:themeColor="text1"/>
          <w:sz w:val="20"/>
          <w:szCs w:val="20"/>
        </w:rPr>
        <w:t xml:space="preserve"> will help make</w:t>
      </w:r>
      <w:r w:rsidR="001951BC" w:rsidRPr="24541271">
        <w:rPr>
          <w:rFonts w:ascii="Times New Roman" w:eastAsia="Times New Roman" w:hAnsi="Times New Roman" w:cs="Times New Roman"/>
          <w:color w:val="000000" w:themeColor="text1"/>
          <w:sz w:val="20"/>
          <w:szCs w:val="20"/>
        </w:rPr>
        <w:t xml:space="preserve"> better AI </w:t>
      </w:r>
      <w:r w:rsidR="00A61A48" w:rsidRPr="24541271">
        <w:rPr>
          <w:rFonts w:ascii="Times New Roman" w:eastAsia="Times New Roman" w:hAnsi="Times New Roman" w:cs="Times New Roman"/>
          <w:color w:val="000000" w:themeColor="text1"/>
          <w:sz w:val="20"/>
          <w:szCs w:val="20"/>
        </w:rPr>
        <w:t>product.</w:t>
      </w:r>
      <w:r w:rsidRPr="24541271">
        <w:rPr>
          <w:rFonts w:ascii="Times New Roman" w:eastAsia="Times New Roman" w:hAnsi="Times New Roman" w:cs="Times New Roman"/>
          <w:color w:val="000000" w:themeColor="text1"/>
          <w:sz w:val="20"/>
          <w:szCs w:val="20"/>
        </w:rPr>
        <w:t xml:space="preserve"> </w:t>
      </w:r>
    </w:p>
    <w:p w14:paraId="72A23D22" w14:textId="5B1CC03A" w:rsidR="202118D9" w:rsidRPr="002F0384" w:rsidRDefault="37EB2F3F" w:rsidP="00A25EBA">
      <w:pPr>
        <w:pStyle w:val="ListParagraph"/>
        <w:numPr>
          <w:ilvl w:val="0"/>
          <w:numId w:val="2"/>
        </w:num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color w:val="000000" w:themeColor="text1"/>
          <w:sz w:val="20"/>
          <w:szCs w:val="20"/>
        </w:rPr>
        <w:t>In year 2, we should be in the phase of acquiring a centralized office/warehouse location for final testing of the Espresso machine and storage of equipment.</w:t>
      </w:r>
    </w:p>
    <w:p w14:paraId="3F3367B4" w14:textId="0A826E41" w:rsidR="202118D9" w:rsidRPr="002F0384" w:rsidRDefault="37EB2F3F" w:rsidP="00A25EBA">
      <w:pPr>
        <w:pStyle w:val="ListParagraph"/>
        <w:numPr>
          <w:ilvl w:val="0"/>
          <w:numId w:val="2"/>
        </w:num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color w:val="000000" w:themeColor="text1"/>
          <w:sz w:val="20"/>
          <w:szCs w:val="20"/>
        </w:rPr>
        <w:t>By Q3 2025, we should begin transitioning to finalizing design of Java Genie Espresso Machine, and targeting final testing and QA completed by end of 2025. Finalized approved design sent to manufacturing partner to be manufactured and distributed to retail partners by April 2026 with launch of Java Genie Espresso Machine (End Year 2).</w:t>
      </w:r>
    </w:p>
    <w:p w14:paraId="041317C4" w14:textId="261080CF" w:rsidR="202118D9" w:rsidRPr="002F0384" w:rsidRDefault="37EB2F3F" w:rsidP="00A25EBA">
      <w:pPr>
        <w:pStyle w:val="ListParagraph"/>
        <w:numPr>
          <w:ilvl w:val="0"/>
          <w:numId w:val="2"/>
        </w:num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color w:val="000000" w:themeColor="text1"/>
          <w:sz w:val="20"/>
          <w:szCs w:val="20"/>
        </w:rPr>
        <w:t>Launch of Java Genie Espresso Machine will release with Java Genie 3.0 app, with update to control espresso maker firmware within the app.</w:t>
      </w:r>
    </w:p>
    <w:p w14:paraId="6BCF247B" w14:textId="111F44A1" w:rsidR="202118D9" w:rsidRPr="002F0384" w:rsidRDefault="37EB2F3F" w:rsidP="00A25EBA">
      <w:pPr>
        <w:pStyle w:val="ListParagraph"/>
        <w:numPr>
          <w:ilvl w:val="0"/>
          <w:numId w:val="2"/>
        </w:num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color w:val="000000" w:themeColor="text1"/>
          <w:sz w:val="20"/>
          <w:szCs w:val="20"/>
        </w:rPr>
        <w:t>The Vending machine model will continue R&amp;D throughout Year 2, with its more complex design being funded by the sales of the home Espresso Machine model.</w:t>
      </w:r>
    </w:p>
    <w:p w14:paraId="1086E982" w14:textId="0FAA4CA7" w:rsidR="202118D9" w:rsidRPr="002F0384" w:rsidRDefault="37EB2F3F" w:rsidP="00A25EBA">
      <w:pPr>
        <w:pStyle w:val="ListParagraph"/>
        <w:numPr>
          <w:ilvl w:val="0"/>
          <w:numId w:val="2"/>
        </w:num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color w:val="000000" w:themeColor="text1"/>
          <w:sz w:val="20"/>
          <w:szCs w:val="20"/>
        </w:rPr>
        <w:t>Marketing and Advertising Campaign Year 2</w:t>
      </w:r>
    </w:p>
    <w:p w14:paraId="09815267" w14:textId="2033F41D" w:rsidR="202118D9" w:rsidRPr="002F0384" w:rsidRDefault="37EB2F3F" w:rsidP="00A25EBA">
      <w:pPr>
        <w:pStyle w:val="ListParagraph"/>
        <w:numPr>
          <w:ilvl w:val="1"/>
          <w:numId w:val="2"/>
        </w:numPr>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Earn Coffee</w:t>
      </w:r>
      <w:r w:rsidR="00902309" w:rsidRPr="24541271">
        <w:rPr>
          <w:rFonts w:ascii="Times New Roman" w:eastAsia="Times New Roman" w:hAnsi="Times New Roman" w:cs="Times New Roman"/>
          <w:color w:val="000000" w:themeColor="text1"/>
          <w:sz w:val="20"/>
          <w:szCs w:val="20"/>
        </w:rPr>
        <w:t xml:space="preserve"> </w:t>
      </w:r>
      <w:r w:rsidRPr="24541271">
        <w:rPr>
          <w:rFonts w:ascii="Times New Roman" w:eastAsia="Times New Roman" w:hAnsi="Times New Roman" w:cs="Times New Roman"/>
          <w:color w:val="000000" w:themeColor="text1"/>
          <w:sz w:val="20"/>
          <w:szCs w:val="20"/>
        </w:rPr>
        <w:t>Reward</w:t>
      </w:r>
      <w:r w:rsidR="00902309" w:rsidRPr="24541271">
        <w:rPr>
          <w:rFonts w:ascii="Times New Roman" w:eastAsia="Times New Roman" w:hAnsi="Times New Roman" w:cs="Times New Roman"/>
          <w:color w:val="000000" w:themeColor="text1"/>
          <w:sz w:val="20"/>
          <w:szCs w:val="20"/>
        </w:rPr>
        <w:t>s</w:t>
      </w:r>
      <w:r w:rsidRPr="24541271">
        <w:rPr>
          <w:rFonts w:ascii="Times New Roman" w:eastAsia="Times New Roman" w:hAnsi="Times New Roman" w:cs="Times New Roman"/>
          <w:color w:val="000000" w:themeColor="text1"/>
          <w:sz w:val="20"/>
          <w:szCs w:val="20"/>
        </w:rPr>
        <w:t xml:space="preserve"> ad campaign (April – July 2025)</w:t>
      </w:r>
    </w:p>
    <w:p w14:paraId="0F0F9F1F" w14:textId="428D21DA" w:rsidR="202118D9" w:rsidRPr="002F0384" w:rsidRDefault="37EB2F3F" w:rsidP="00A25EBA">
      <w:pPr>
        <w:pStyle w:val="ListParagraph"/>
        <w:numPr>
          <w:ilvl w:val="1"/>
          <w:numId w:val="2"/>
        </w:num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color w:val="000000" w:themeColor="text1"/>
          <w:sz w:val="20"/>
          <w:szCs w:val="20"/>
        </w:rPr>
        <w:t>Pre-order Java Genie Espresso Machine (April 2025 – April 2026)</w:t>
      </w:r>
    </w:p>
    <w:p w14:paraId="598E8260" w14:textId="3FFD2922" w:rsidR="202118D9" w:rsidRPr="002F0384" w:rsidRDefault="37EB2F3F" w:rsidP="00A25EBA">
      <w:pPr>
        <w:pStyle w:val="ListParagraph"/>
        <w:numPr>
          <w:ilvl w:val="1"/>
          <w:numId w:val="2"/>
        </w:num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color w:val="000000" w:themeColor="text1"/>
          <w:sz w:val="20"/>
          <w:szCs w:val="20"/>
        </w:rPr>
        <w:t>Pumpkin Spice coffee marketing (August – November 2025)</w:t>
      </w:r>
    </w:p>
    <w:p w14:paraId="3064E656" w14:textId="2E9A4953" w:rsidR="202118D9" w:rsidRPr="002F0384" w:rsidRDefault="37EB2F3F" w:rsidP="00A25EBA">
      <w:pPr>
        <w:pStyle w:val="ListParagraph"/>
        <w:numPr>
          <w:ilvl w:val="1"/>
          <w:numId w:val="2"/>
        </w:num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color w:val="000000" w:themeColor="text1"/>
          <w:sz w:val="20"/>
          <w:szCs w:val="20"/>
        </w:rPr>
        <w:t>Java Genie 3.0</w:t>
      </w:r>
      <w:r w:rsidR="000965F0" w:rsidRPr="002F0384">
        <w:rPr>
          <w:rFonts w:ascii="Times New Roman" w:eastAsia="Times New Roman" w:hAnsi="Times New Roman" w:cs="Times New Roman"/>
          <w:color w:val="000000" w:themeColor="text1"/>
          <w:sz w:val="20"/>
          <w:szCs w:val="20"/>
        </w:rPr>
        <w:t xml:space="preserve"> update</w:t>
      </w:r>
      <w:r w:rsidRPr="002F0384">
        <w:rPr>
          <w:rFonts w:ascii="Times New Roman" w:eastAsia="Times New Roman" w:hAnsi="Times New Roman" w:cs="Times New Roman"/>
          <w:color w:val="000000" w:themeColor="text1"/>
          <w:sz w:val="20"/>
          <w:szCs w:val="20"/>
        </w:rPr>
        <w:t xml:space="preserve"> (January 2026 – April 2026)</w:t>
      </w:r>
    </w:p>
    <w:p w14:paraId="25C9FA1D" w14:textId="25B922AE" w:rsidR="202118D9" w:rsidRPr="002F0384" w:rsidRDefault="07B8F506" w:rsidP="00A25EBA">
      <w:pPr>
        <w:pStyle w:val="ListParagraph"/>
        <w:numPr>
          <w:ilvl w:val="1"/>
          <w:numId w:val="2"/>
        </w:num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color w:val="000000" w:themeColor="text1"/>
          <w:sz w:val="20"/>
          <w:szCs w:val="20"/>
        </w:rPr>
        <w:t xml:space="preserve">Tradeshow </w:t>
      </w:r>
      <w:r w:rsidR="37EB2F3F" w:rsidRPr="002F0384">
        <w:rPr>
          <w:rFonts w:ascii="Times New Roman" w:eastAsia="Times New Roman" w:hAnsi="Times New Roman" w:cs="Times New Roman"/>
          <w:color w:val="000000" w:themeColor="text1"/>
          <w:sz w:val="20"/>
          <w:szCs w:val="20"/>
        </w:rPr>
        <w:t>Booth at Tech Crunch Disrupt conference (September 2025)</w:t>
      </w:r>
    </w:p>
    <w:p w14:paraId="3516F355" w14:textId="386A30BA" w:rsidR="202118D9" w:rsidRPr="002F0384" w:rsidRDefault="7E7D7B6B" w:rsidP="00A25EBA">
      <w:pPr>
        <w:pStyle w:val="ListParagraph"/>
        <w:numPr>
          <w:ilvl w:val="1"/>
          <w:numId w:val="2"/>
        </w:num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color w:val="000000" w:themeColor="text1"/>
          <w:sz w:val="20"/>
          <w:szCs w:val="20"/>
        </w:rPr>
        <w:t xml:space="preserve">Tradeshow </w:t>
      </w:r>
      <w:r w:rsidR="37EB2F3F" w:rsidRPr="002F0384">
        <w:rPr>
          <w:rFonts w:ascii="Times New Roman" w:eastAsia="Times New Roman" w:hAnsi="Times New Roman" w:cs="Times New Roman"/>
          <w:color w:val="000000" w:themeColor="text1"/>
          <w:sz w:val="20"/>
          <w:szCs w:val="20"/>
        </w:rPr>
        <w:t>Booth at CES 2026 conference (January 2026)</w:t>
      </w:r>
    </w:p>
    <w:p w14:paraId="7324B1FE" w14:textId="4529002A" w:rsidR="202118D9" w:rsidRPr="002F0384" w:rsidRDefault="37EB2F3F" w:rsidP="00A25EBA">
      <w:pPr>
        <w:pStyle w:val="ListParagraph"/>
        <w:numPr>
          <w:ilvl w:val="0"/>
          <w:numId w:val="2"/>
        </w:num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color w:val="000000" w:themeColor="text1"/>
          <w:sz w:val="20"/>
          <w:szCs w:val="20"/>
        </w:rPr>
        <w:t>Target Daily Active Users for Java Genie App: 10,000 (1,000 new users per month)</w:t>
      </w:r>
    </w:p>
    <w:p w14:paraId="71CE3E16" w14:textId="62FDB033" w:rsidR="202118D9" w:rsidRPr="002F0384" w:rsidRDefault="37EB2F3F" w:rsidP="00A25EBA">
      <w:pPr>
        <w:pStyle w:val="ListParagraph"/>
        <w:numPr>
          <w:ilvl w:val="0"/>
          <w:numId w:val="2"/>
        </w:numPr>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 xml:space="preserve">Espresso machine Pre-order sales goal: </w:t>
      </w:r>
      <w:r w:rsidR="00BF6A5B" w:rsidRPr="24541271">
        <w:rPr>
          <w:rFonts w:ascii="Times New Roman" w:eastAsia="Times New Roman" w:hAnsi="Times New Roman" w:cs="Times New Roman"/>
          <w:color w:val="000000" w:themeColor="text1"/>
          <w:sz w:val="20"/>
          <w:szCs w:val="20"/>
        </w:rPr>
        <w:t>500</w:t>
      </w:r>
      <w:r w:rsidRPr="24541271">
        <w:rPr>
          <w:rFonts w:ascii="Times New Roman" w:eastAsia="Times New Roman" w:hAnsi="Times New Roman" w:cs="Times New Roman"/>
          <w:color w:val="000000" w:themeColor="text1"/>
          <w:sz w:val="20"/>
          <w:szCs w:val="20"/>
        </w:rPr>
        <w:t xml:space="preserve"> units ($</w:t>
      </w:r>
      <w:r w:rsidR="1C111409" w:rsidRPr="24541271">
        <w:rPr>
          <w:rFonts w:ascii="Times New Roman" w:eastAsia="Times New Roman" w:hAnsi="Times New Roman" w:cs="Times New Roman"/>
          <w:color w:val="000000" w:themeColor="text1"/>
          <w:sz w:val="20"/>
          <w:szCs w:val="20"/>
        </w:rPr>
        <w:t>1,0</w:t>
      </w:r>
      <w:r w:rsidR="006C35D5" w:rsidRPr="24541271">
        <w:rPr>
          <w:rFonts w:ascii="Times New Roman" w:eastAsia="Times New Roman" w:hAnsi="Times New Roman" w:cs="Times New Roman"/>
          <w:color w:val="000000" w:themeColor="text1"/>
          <w:sz w:val="20"/>
          <w:szCs w:val="20"/>
        </w:rPr>
        <w:t>00,000</w:t>
      </w:r>
      <w:r w:rsidRPr="24541271">
        <w:rPr>
          <w:rFonts w:ascii="Times New Roman" w:eastAsia="Times New Roman" w:hAnsi="Times New Roman" w:cs="Times New Roman"/>
          <w:color w:val="000000" w:themeColor="text1"/>
          <w:sz w:val="20"/>
          <w:szCs w:val="20"/>
        </w:rPr>
        <w:t>)</w:t>
      </w:r>
    </w:p>
    <w:p w14:paraId="02BFE8D0" w14:textId="20FF8A30" w:rsidR="202118D9" w:rsidRPr="002F0384" w:rsidRDefault="37EB2F3F" w:rsidP="00A25EBA">
      <w:pPr>
        <w:pStyle w:val="ListParagraph"/>
        <w:numPr>
          <w:ilvl w:val="0"/>
          <w:numId w:val="2"/>
        </w:numPr>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 xml:space="preserve">Espresso machine Year 2 Sales goal: </w:t>
      </w:r>
      <w:r w:rsidR="00BF6A5B" w:rsidRPr="24541271">
        <w:rPr>
          <w:rFonts w:ascii="Times New Roman" w:eastAsia="Times New Roman" w:hAnsi="Times New Roman" w:cs="Times New Roman"/>
          <w:color w:val="000000" w:themeColor="text1"/>
          <w:sz w:val="20"/>
          <w:szCs w:val="20"/>
        </w:rPr>
        <w:t>1</w:t>
      </w:r>
      <w:r w:rsidRPr="24541271">
        <w:rPr>
          <w:rFonts w:ascii="Times New Roman" w:eastAsia="Times New Roman" w:hAnsi="Times New Roman" w:cs="Times New Roman"/>
          <w:color w:val="000000" w:themeColor="text1"/>
          <w:sz w:val="20"/>
          <w:szCs w:val="20"/>
        </w:rPr>
        <w:t>,000 units ($</w:t>
      </w:r>
      <w:r w:rsidR="7F28BDF8" w:rsidRPr="24541271">
        <w:rPr>
          <w:rFonts w:ascii="Times New Roman" w:eastAsia="Times New Roman" w:hAnsi="Times New Roman" w:cs="Times New Roman"/>
          <w:color w:val="000000" w:themeColor="text1"/>
          <w:sz w:val="20"/>
          <w:szCs w:val="20"/>
        </w:rPr>
        <w:t>2</w:t>
      </w:r>
      <w:r w:rsidRPr="24541271">
        <w:rPr>
          <w:rFonts w:ascii="Times New Roman" w:eastAsia="Times New Roman" w:hAnsi="Times New Roman" w:cs="Times New Roman"/>
          <w:color w:val="000000" w:themeColor="text1"/>
          <w:sz w:val="20"/>
          <w:szCs w:val="20"/>
        </w:rPr>
        <w:t>,000,000)</w:t>
      </w:r>
    </w:p>
    <w:p w14:paraId="2D4D9CBC" w14:textId="76846BC9" w:rsidR="00385DD8" w:rsidRPr="002F0384" w:rsidRDefault="00B31CEC" w:rsidP="00A25EBA">
      <w:pPr>
        <w:pStyle w:val="ListParagraph"/>
        <w:numPr>
          <w:ilvl w:val="0"/>
          <w:numId w:val="2"/>
        </w:numPr>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Maintenance</w:t>
      </w:r>
      <w:r w:rsidR="00385DD8" w:rsidRPr="24541271">
        <w:rPr>
          <w:rFonts w:ascii="Times New Roman" w:eastAsia="Times New Roman" w:hAnsi="Times New Roman" w:cs="Times New Roman"/>
          <w:color w:val="000000" w:themeColor="text1"/>
          <w:sz w:val="20"/>
          <w:szCs w:val="20"/>
        </w:rPr>
        <w:t xml:space="preserve"> Program </w:t>
      </w:r>
      <w:r w:rsidR="00835EC5" w:rsidRPr="24541271">
        <w:rPr>
          <w:rFonts w:ascii="Times New Roman" w:eastAsia="Times New Roman" w:hAnsi="Times New Roman" w:cs="Times New Roman"/>
          <w:color w:val="000000" w:themeColor="text1"/>
          <w:sz w:val="20"/>
          <w:szCs w:val="20"/>
        </w:rPr>
        <w:t xml:space="preserve">Year 2 Goal </w:t>
      </w:r>
      <w:r w:rsidR="00207D68" w:rsidRPr="24541271">
        <w:rPr>
          <w:rFonts w:ascii="Times New Roman" w:eastAsia="Times New Roman" w:hAnsi="Times New Roman" w:cs="Times New Roman"/>
          <w:color w:val="000000" w:themeColor="text1"/>
          <w:sz w:val="20"/>
          <w:szCs w:val="20"/>
        </w:rPr>
        <w:t>1</w:t>
      </w:r>
      <w:r w:rsidR="003D14C2" w:rsidRPr="24541271">
        <w:rPr>
          <w:rFonts w:ascii="Times New Roman" w:eastAsia="Times New Roman" w:hAnsi="Times New Roman" w:cs="Times New Roman"/>
          <w:color w:val="000000" w:themeColor="text1"/>
          <w:sz w:val="20"/>
          <w:szCs w:val="20"/>
        </w:rPr>
        <w:t>0</w:t>
      </w:r>
      <w:r w:rsidR="00385DD8" w:rsidRPr="24541271">
        <w:rPr>
          <w:rFonts w:ascii="Times New Roman" w:eastAsia="Times New Roman" w:hAnsi="Times New Roman" w:cs="Times New Roman"/>
          <w:color w:val="000000" w:themeColor="text1"/>
          <w:sz w:val="20"/>
          <w:szCs w:val="20"/>
        </w:rPr>
        <w:t xml:space="preserve">% of </w:t>
      </w:r>
      <w:r w:rsidR="00F63249" w:rsidRPr="24541271">
        <w:rPr>
          <w:rFonts w:ascii="Times New Roman" w:eastAsia="Times New Roman" w:hAnsi="Times New Roman" w:cs="Times New Roman"/>
          <w:color w:val="000000" w:themeColor="text1"/>
          <w:sz w:val="20"/>
          <w:szCs w:val="20"/>
        </w:rPr>
        <w:t>machine owners</w:t>
      </w:r>
      <w:r w:rsidR="00995707" w:rsidRPr="24541271">
        <w:rPr>
          <w:rFonts w:ascii="Times New Roman" w:eastAsia="Times New Roman" w:hAnsi="Times New Roman" w:cs="Times New Roman"/>
          <w:color w:val="000000" w:themeColor="text1"/>
          <w:sz w:val="20"/>
          <w:szCs w:val="20"/>
        </w:rPr>
        <w:t xml:space="preserve"> </w:t>
      </w:r>
      <w:r w:rsidR="00835EC5" w:rsidRPr="24541271">
        <w:rPr>
          <w:rFonts w:ascii="Times New Roman" w:eastAsia="Times New Roman" w:hAnsi="Times New Roman" w:cs="Times New Roman"/>
          <w:color w:val="000000" w:themeColor="text1"/>
          <w:sz w:val="20"/>
          <w:szCs w:val="20"/>
        </w:rPr>
        <w:t>(</w:t>
      </w:r>
      <w:r w:rsidR="003D14C2" w:rsidRPr="24541271">
        <w:rPr>
          <w:rFonts w:ascii="Times New Roman" w:eastAsia="Times New Roman" w:hAnsi="Times New Roman" w:cs="Times New Roman"/>
          <w:color w:val="000000" w:themeColor="text1"/>
          <w:sz w:val="20"/>
          <w:szCs w:val="20"/>
        </w:rPr>
        <w:t>$</w:t>
      </w:r>
      <w:r w:rsidR="00381C6D" w:rsidRPr="24541271">
        <w:rPr>
          <w:rFonts w:ascii="Times New Roman" w:eastAsia="Times New Roman" w:hAnsi="Times New Roman" w:cs="Times New Roman"/>
          <w:color w:val="000000" w:themeColor="text1"/>
          <w:sz w:val="20"/>
          <w:szCs w:val="20"/>
        </w:rPr>
        <w:t>50,0</w:t>
      </w:r>
      <w:r w:rsidR="003D14C2" w:rsidRPr="24541271">
        <w:rPr>
          <w:rFonts w:ascii="Times New Roman" w:eastAsia="Times New Roman" w:hAnsi="Times New Roman" w:cs="Times New Roman"/>
          <w:color w:val="000000" w:themeColor="text1"/>
          <w:sz w:val="20"/>
          <w:szCs w:val="20"/>
        </w:rPr>
        <w:t>00)</w:t>
      </w:r>
    </w:p>
    <w:p w14:paraId="551098ED" w14:textId="785F9127" w:rsidR="202118D9" w:rsidRPr="002F0384" w:rsidRDefault="37EB2F3F" w:rsidP="00A25EBA">
      <w:pPr>
        <w:pStyle w:val="ListParagraph"/>
        <w:numPr>
          <w:ilvl w:val="0"/>
          <w:numId w:val="2"/>
        </w:num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color w:val="000000" w:themeColor="text1"/>
          <w:sz w:val="20"/>
          <w:szCs w:val="20"/>
        </w:rPr>
        <w:t>11</w:t>
      </w:r>
      <w:r w:rsidR="50EE6B20" w:rsidRPr="002F0384">
        <w:rPr>
          <w:rFonts w:ascii="Times New Roman" w:eastAsia="Times New Roman" w:hAnsi="Times New Roman" w:cs="Times New Roman"/>
          <w:color w:val="000000" w:themeColor="text1"/>
          <w:sz w:val="20"/>
          <w:szCs w:val="20"/>
        </w:rPr>
        <w:t>-</w:t>
      </w:r>
      <w:r w:rsidRPr="002F0384">
        <w:rPr>
          <w:rFonts w:ascii="Times New Roman" w:eastAsia="Times New Roman" w:hAnsi="Times New Roman" w:cs="Times New Roman"/>
          <w:color w:val="000000" w:themeColor="text1"/>
          <w:sz w:val="20"/>
          <w:szCs w:val="20"/>
        </w:rPr>
        <w:t>person team includes 6 co-founders and staff for firmware engineer, AI developer, 2 marketing and Sales, and culinary expert.</w:t>
      </w:r>
    </w:p>
    <w:p w14:paraId="2E92D448" w14:textId="6A00D064" w:rsidR="202118D9" w:rsidRPr="002F0384" w:rsidRDefault="37EB2F3F" w:rsidP="60BBB634">
      <w:pPr>
        <w:rPr>
          <w:rFonts w:ascii="Times New Roman" w:eastAsia="Times New Roman" w:hAnsi="Times New Roman" w:cs="Times New Roman"/>
          <w:b/>
          <w:bCs/>
          <w:color w:val="000000" w:themeColor="text1"/>
          <w:sz w:val="20"/>
          <w:szCs w:val="20"/>
        </w:rPr>
      </w:pPr>
      <w:r w:rsidRPr="002F0384">
        <w:rPr>
          <w:rFonts w:ascii="Times New Roman" w:eastAsia="Times New Roman" w:hAnsi="Times New Roman" w:cs="Times New Roman"/>
          <w:b/>
          <w:bCs/>
          <w:color w:val="000000" w:themeColor="text1"/>
          <w:sz w:val="20"/>
          <w:szCs w:val="20"/>
        </w:rPr>
        <w:t>Year 3</w:t>
      </w:r>
      <w:r w:rsidR="00303989" w:rsidRPr="002F0384">
        <w:rPr>
          <w:rFonts w:ascii="Times New Roman" w:eastAsia="Times New Roman" w:hAnsi="Times New Roman" w:cs="Times New Roman"/>
          <w:b/>
          <w:bCs/>
          <w:color w:val="000000" w:themeColor="text1"/>
          <w:sz w:val="20"/>
          <w:szCs w:val="20"/>
        </w:rPr>
        <w:t>+</w:t>
      </w:r>
      <w:r w:rsidRPr="002F0384">
        <w:rPr>
          <w:rFonts w:ascii="Times New Roman" w:eastAsia="Times New Roman" w:hAnsi="Times New Roman" w:cs="Times New Roman"/>
          <w:b/>
          <w:bCs/>
          <w:color w:val="000000" w:themeColor="text1"/>
          <w:sz w:val="20"/>
          <w:szCs w:val="20"/>
        </w:rPr>
        <w:t xml:space="preserve"> (April 2026 – April 2027)</w:t>
      </w:r>
    </w:p>
    <w:p w14:paraId="4EA77A95" w14:textId="76808BC1" w:rsidR="202118D9" w:rsidRPr="002F0384" w:rsidRDefault="37EB2F3F" w:rsidP="00A25EBA">
      <w:pPr>
        <w:pStyle w:val="ListParagraph"/>
        <w:numPr>
          <w:ilvl w:val="0"/>
          <w:numId w:val="1"/>
        </w:num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color w:val="000000" w:themeColor="text1"/>
          <w:sz w:val="20"/>
          <w:szCs w:val="20"/>
        </w:rPr>
        <w:t xml:space="preserve">Year 3 begins with the launch of the Java Genie Espresso Machine being shipped to retail partners and customers. The sales of the smaller machine will help fund final development and manufacturing costs of the Vending Machine model, expected to be released by End of Year 3 in April 2027, with latest launch </w:t>
      </w:r>
      <w:r w:rsidR="0F83FED1" w:rsidRPr="002F0384">
        <w:rPr>
          <w:rFonts w:ascii="Times New Roman" w:eastAsia="Times New Roman" w:hAnsi="Times New Roman" w:cs="Times New Roman"/>
          <w:color w:val="000000" w:themeColor="text1"/>
          <w:sz w:val="20"/>
          <w:szCs w:val="20"/>
        </w:rPr>
        <w:t>window</w:t>
      </w:r>
      <w:r w:rsidRPr="002F0384">
        <w:rPr>
          <w:rFonts w:ascii="Times New Roman" w:eastAsia="Times New Roman" w:hAnsi="Times New Roman" w:cs="Times New Roman"/>
          <w:color w:val="000000" w:themeColor="text1"/>
          <w:sz w:val="20"/>
          <w:szCs w:val="20"/>
        </w:rPr>
        <w:t xml:space="preserve"> by August 2027 in time for Pumpkin Spice coffee season.</w:t>
      </w:r>
    </w:p>
    <w:p w14:paraId="550B7A4E" w14:textId="0F0DE406" w:rsidR="202118D9" w:rsidRPr="002F0384" w:rsidRDefault="37EB2F3F" w:rsidP="00A25EBA">
      <w:pPr>
        <w:pStyle w:val="ListParagraph"/>
        <w:numPr>
          <w:ilvl w:val="0"/>
          <w:numId w:val="1"/>
        </w:num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color w:val="000000" w:themeColor="text1"/>
          <w:sz w:val="20"/>
          <w:szCs w:val="20"/>
        </w:rPr>
        <w:t>Pre-orders for Java Genie Vending Machine to open at beginning of Year 3.</w:t>
      </w:r>
    </w:p>
    <w:p w14:paraId="5456F870" w14:textId="4886CE7A" w:rsidR="202118D9" w:rsidRPr="002F0384" w:rsidRDefault="37EB2F3F" w:rsidP="00A25EBA">
      <w:pPr>
        <w:pStyle w:val="ListParagraph"/>
        <w:numPr>
          <w:ilvl w:val="0"/>
          <w:numId w:val="1"/>
        </w:numPr>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Partnerships expanded to Asia and Africa regions with localized apps Java Genie 3.1 and 3.2.</w:t>
      </w:r>
    </w:p>
    <w:p w14:paraId="6DF1654D" w14:textId="2FACBC5E" w:rsidR="28A0306B" w:rsidRDefault="28A0306B" w:rsidP="24541271">
      <w:pPr>
        <w:pStyle w:val="ListParagraph"/>
        <w:numPr>
          <w:ilvl w:val="0"/>
          <w:numId w:val="1"/>
        </w:numPr>
        <w:rPr>
          <w:rFonts w:ascii="Times New Roman" w:eastAsia="Times New Roman" w:hAnsi="Times New Roman" w:cs="Times New Roman"/>
          <w:b/>
          <w:bCs/>
          <w:color w:val="000000" w:themeColor="text1"/>
          <w:sz w:val="20"/>
          <w:szCs w:val="20"/>
        </w:rPr>
      </w:pPr>
      <w:r w:rsidRPr="24541271">
        <w:rPr>
          <w:rFonts w:ascii="Times New Roman" w:hAnsi="Times New Roman" w:cs="Times New Roman"/>
          <w:b/>
          <w:bCs/>
          <w:color w:val="000000" w:themeColor="text1"/>
          <w:sz w:val="20"/>
          <w:szCs w:val="20"/>
        </w:rPr>
        <w:t>Note on Crypto Rewards Exploration</w:t>
      </w:r>
    </w:p>
    <w:p w14:paraId="6B4EA095" w14:textId="32E837A9" w:rsidR="28A0306B" w:rsidRDefault="28A0306B" w:rsidP="14C8D8A4">
      <w:pPr>
        <w:pStyle w:val="ListParagraph"/>
        <w:numPr>
          <w:ilvl w:val="1"/>
          <w:numId w:val="1"/>
        </w:numPr>
        <w:jc w:val="both"/>
        <w:rPr>
          <w:rFonts w:ascii="Times New Roman" w:hAnsi="Times New Roman" w:cs="Times New Roman"/>
          <w:color w:val="000000" w:themeColor="text1"/>
          <w:sz w:val="20"/>
          <w:szCs w:val="20"/>
        </w:rPr>
      </w:pPr>
      <w:r w:rsidRPr="042CEB44">
        <w:rPr>
          <w:rFonts w:ascii="Times New Roman" w:hAnsi="Times New Roman" w:cs="Times New Roman"/>
          <w:color w:val="000000" w:themeColor="text1"/>
          <w:sz w:val="20"/>
          <w:szCs w:val="20"/>
        </w:rPr>
        <w:t xml:space="preserve">By leveraging cryptocurrencies, we plan to adopt the famous X-to-earn mode in our application. We plan to issue our own crypto token based on the famous Solana public chain, called Coffee Rewards, and let customers buy this kind of token in our application. </w:t>
      </w:r>
    </w:p>
    <w:p w14:paraId="3D597C62" w14:textId="34CC1644" w:rsidR="28A0306B" w:rsidRDefault="28A0306B" w:rsidP="14C8D8A4">
      <w:pPr>
        <w:pStyle w:val="ListParagraph"/>
        <w:numPr>
          <w:ilvl w:val="1"/>
          <w:numId w:val="1"/>
        </w:numPr>
        <w:jc w:val="both"/>
        <w:rPr>
          <w:rFonts w:ascii="Times New Roman" w:hAnsi="Times New Roman" w:cs="Times New Roman"/>
          <w:color w:val="000000" w:themeColor="text1"/>
          <w:sz w:val="20"/>
          <w:szCs w:val="20"/>
        </w:rPr>
      </w:pPr>
      <w:r w:rsidRPr="042CEB44">
        <w:rPr>
          <w:rFonts w:ascii="Times New Roman" w:hAnsi="Times New Roman" w:cs="Times New Roman"/>
          <w:color w:val="000000" w:themeColor="text1"/>
          <w:sz w:val="20"/>
          <w:szCs w:val="20"/>
        </w:rPr>
        <w:t>We plan to invite our partners at different levels (such as big coffee brands like Starbucks, local coffee shops, coffee bean producers, and so on) to make and issue their special coffee cups for sale in our application. Meanwhile, we can earn some revenue from these partners. (This financial forecast is not outlined in Pro-Forma)</w:t>
      </w:r>
    </w:p>
    <w:p w14:paraId="35F93215" w14:textId="48814301" w:rsidR="202118D9" w:rsidRPr="002F0384" w:rsidRDefault="37EB2F3F" w:rsidP="00A25EBA">
      <w:pPr>
        <w:pStyle w:val="ListParagraph"/>
        <w:numPr>
          <w:ilvl w:val="0"/>
          <w:numId w:val="1"/>
        </w:numPr>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Marketing Campaigns Year 3</w:t>
      </w:r>
    </w:p>
    <w:p w14:paraId="3292469B" w14:textId="6461A224" w:rsidR="202118D9" w:rsidRPr="002F0384" w:rsidRDefault="37EB2F3F" w:rsidP="00A25EBA">
      <w:pPr>
        <w:pStyle w:val="ListParagraph"/>
        <w:numPr>
          <w:ilvl w:val="1"/>
          <w:numId w:val="1"/>
        </w:num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color w:val="000000" w:themeColor="text1"/>
          <w:sz w:val="20"/>
          <w:szCs w:val="20"/>
        </w:rPr>
        <w:t>Pre-Order Java Genie Vending Machine for your Office (All year)</w:t>
      </w:r>
    </w:p>
    <w:p w14:paraId="472C373C" w14:textId="6273911F" w:rsidR="202118D9" w:rsidRPr="002F0384" w:rsidRDefault="37EB2F3F" w:rsidP="00A25EBA">
      <w:pPr>
        <w:pStyle w:val="ListParagraph"/>
        <w:numPr>
          <w:ilvl w:val="1"/>
          <w:numId w:val="1"/>
        </w:num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color w:val="000000" w:themeColor="text1"/>
          <w:sz w:val="20"/>
          <w:szCs w:val="20"/>
        </w:rPr>
        <w:t>Regional campaigns and global coffee network (All year)</w:t>
      </w:r>
    </w:p>
    <w:p w14:paraId="7AC99C51" w14:textId="67F3F9E5" w:rsidR="202118D9" w:rsidRPr="002F0384" w:rsidRDefault="6B12F815" w:rsidP="00A25EBA">
      <w:pPr>
        <w:pStyle w:val="ListParagraph"/>
        <w:numPr>
          <w:ilvl w:val="1"/>
          <w:numId w:val="1"/>
        </w:num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color w:val="000000" w:themeColor="text1"/>
          <w:sz w:val="20"/>
          <w:szCs w:val="20"/>
        </w:rPr>
        <w:t xml:space="preserve">Tradeshow </w:t>
      </w:r>
      <w:r w:rsidR="37EB2F3F" w:rsidRPr="002F0384">
        <w:rPr>
          <w:rFonts w:ascii="Times New Roman" w:eastAsia="Times New Roman" w:hAnsi="Times New Roman" w:cs="Times New Roman"/>
          <w:color w:val="000000" w:themeColor="text1"/>
          <w:sz w:val="20"/>
          <w:szCs w:val="20"/>
        </w:rPr>
        <w:t>Booth at CES 2027 conference (January 2027)</w:t>
      </w:r>
    </w:p>
    <w:p w14:paraId="2495B636" w14:textId="0DA4B7F9" w:rsidR="4D90BB14" w:rsidRPr="002F0384" w:rsidRDefault="4D90BB14" w:rsidP="60C43A37">
      <w:pPr>
        <w:pStyle w:val="ListParagraph"/>
        <w:numPr>
          <w:ilvl w:val="1"/>
          <w:numId w:val="1"/>
        </w:numPr>
        <w:rPr>
          <w:rFonts w:ascii="Times New Roman" w:eastAsia="Times New Roman" w:hAnsi="Times New Roman" w:cs="Times New Roman"/>
          <w:color w:val="000000" w:themeColor="text1"/>
          <w:sz w:val="20"/>
          <w:szCs w:val="20"/>
        </w:rPr>
      </w:pPr>
      <w:r w:rsidRPr="002F0384">
        <w:rPr>
          <w:rFonts w:ascii="Times New Roman" w:eastAsia="Times New Roman" w:hAnsi="Times New Roman" w:cs="Times New Roman"/>
          <w:color w:val="000000" w:themeColor="text1"/>
          <w:sz w:val="20"/>
          <w:szCs w:val="20"/>
        </w:rPr>
        <w:t>Tradeshow Booth at SXSW 2027 conference (March 2027)</w:t>
      </w:r>
    </w:p>
    <w:p w14:paraId="2D236F7E" w14:textId="51C4FE06" w:rsidR="15A8D8CF" w:rsidRPr="002F0384" w:rsidRDefault="15A8D8CF" w:rsidP="448121F0">
      <w:pPr>
        <w:pStyle w:val="ListParagraph"/>
        <w:numPr>
          <w:ilvl w:val="0"/>
          <w:numId w:val="1"/>
        </w:numPr>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Target Daily Active Users for Java Genie App: 50,000 (</w:t>
      </w:r>
      <w:r w:rsidR="2EB60201" w:rsidRPr="24541271">
        <w:rPr>
          <w:rFonts w:ascii="Times New Roman" w:eastAsia="Times New Roman" w:hAnsi="Times New Roman" w:cs="Times New Roman"/>
          <w:color w:val="000000" w:themeColor="text1"/>
          <w:sz w:val="20"/>
          <w:szCs w:val="20"/>
        </w:rPr>
        <w:t>3,000 new users per month)</w:t>
      </w:r>
    </w:p>
    <w:p w14:paraId="713AABD0" w14:textId="3BA4DEEB" w:rsidR="202118D9" w:rsidRPr="002F0384" w:rsidRDefault="37EB2F3F" w:rsidP="00A25EBA">
      <w:pPr>
        <w:pStyle w:val="ListParagraph"/>
        <w:numPr>
          <w:ilvl w:val="0"/>
          <w:numId w:val="1"/>
        </w:numPr>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Vending Machine Pre-order Leases Goal: 100 units leased ($</w:t>
      </w:r>
      <w:r w:rsidR="12D574DE" w:rsidRPr="24541271">
        <w:rPr>
          <w:rFonts w:ascii="Times New Roman" w:eastAsia="Times New Roman" w:hAnsi="Times New Roman" w:cs="Times New Roman"/>
          <w:color w:val="000000" w:themeColor="text1"/>
          <w:sz w:val="20"/>
          <w:szCs w:val="20"/>
        </w:rPr>
        <w:t>3</w:t>
      </w:r>
      <w:r w:rsidRPr="24541271">
        <w:rPr>
          <w:rFonts w:ascii="Times New Roman" w:eastAsia="Times New Roman" w:hAnsi="Times New Roman" w:cs="Times New Roman"/>
          <w:color w:val="000000" w:themeColor="text1"/>
          <w:sz w:val="20"/>
          <w:szCs w:val="20"/>
        </w:rPr>
        <w:t>,000,000)</w:t>
      </w:r>
    </w:p>
    <w:p w14:paraId="1BC09BE3" w14:textId="29749474" w:rsidR="202118D9" w:rsidRPr="002F0384" w:rsidRDefault="37EB2F3F" w:rsidP="00A25EBA">
      <w:pPr>
        <w:pStyle w:val="ListParagraph"/>
        <w:numPr>
          <w:ilvl w:val="0"/>
          <w:numId w:val="1"/>
        </w:numPr>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Vending Machine Launch Lease Sales Goal:</w:t>
      </w:r>
      <w:r w:rsidR="216C3BCF" w:rsidRPr="24541271">
        <w:rPr>
          <w:rFonts w:ascii="Times New Roman" w:eastAsia="Times New Roman" w:hAnsi="Times New Roman" w:cs="Times New Roman"/>
          <w:color w:val="000000" w:themeColor="text1"/>
          <w:sz w:val="20"/>
          <w:szCs w:val="20"/>
        </w:rPr>
        <w:t xml:space="preserve"> </w:t>
      </w:r>
      <w:r w:rsidR="00B43DAA" w:rsidRPr="24541271">
        <w:rPr>
          <w:rFonts w:ascii="Times New Roman" w:eastAsia="Times New Roman" w:hAnsi="Times New Roman" w:cs="Times New Roman"/>
          <w:color w:val="000000" w:themeColor="text1"/>
          <w:sz w:val="20"/>
          <w:szCs w:val="20"/>
        </w:rPr>
        <w:t>25</w:t>
      </w:r>
      <w:r w:rsidRPr="24541271">
        <w:rPr>
          <w:rFonts w:ascii="Times New Roman" w:eastAsia="Times New Roman" w:hAnsi="Times New Roman" w:cs="Times New Roman"/>
          <w:color w:val="000000" w:themeColor="text1"/>
          <w:sz w:val="20"/>
          <w:szCs w:val="20"/>
        </w:rPr>
        <w:t>0 units ($</w:t>
      </w:r>
      <w:r w:rsidR="5C286ABB" w:rsidRPr="24541271">
        <w:rPr>
          <w:rFonts w:ascii="Times New Roman" w:eastAsia="Times New Roman" w:hAnsi="Times New Roman" w:cs="Times New Roman"/>
          <w:color w:val="000000" w:themeColor="text1"/>
          <w:sz w:val="20"/>
          <w:szCs w:val="20"/>
        </w:rPr>
        <w:t>7</w:t>
      </w:r>
      <w:r w:rsidRPr="24541271">
        <w:rPr>
          <w:rFonts w:ascii="Times New Roman" w:eastAsia="Times New Roman" w:hAnsi="Times New Roman" w:cs="Times New Roman"/>
          <w:color w:val="000000" w:themeColor="text1"/>
          <w:sz w:val="20"/>
          <w:szCs w:val="20"/>
        </w:rPr>
        <w:t>,</w:t>
      </w:r>
      <w:r w:rsidR="00B43DAA" w:rsidRPr="24541271">
        <w:rPr>
          <w:rFonts w:ascii="Times New Roman" w:eastAsia="Times New Roman" w:hAnsi="Times New Roman" w:cs="Times New Roman"/>
          <w:color w:val="000000" w:themeColor="text1"/>
          <w:sz w:val="20"/>
          <w:szCs w:val="20"/>
        </w:rPr>
        <w:t>5</w:t>
      </w:r>
      <w:r w:rsidRPr="24541271">
        <w:rPr>
          <w:rFonts w:ascii="Times New Roman" w:eastAsia="Times New Roman" w:hAnsi="Times New Roman" w:cs="Times New Roman"/>
          <w:color w:val="000000" w:themeColor="text1"/>
          <w:sz w:val="20"/>
          <w:szCs w:val="20"/>
        </w:rPr>
        <w:t>00,000)</w:t>
      </w:r>
    </w:p>
    <w:p w14:paraId="450FA40A" w14:textId="5E3C526F" w:rsidR="3ED9A1FC" w:rsidRPr="002F0384" w:rsidRDefault="37EB2F3F" w:rsidP="5AEEC0A2">
      <w:pPr>
        <w:pStyle w:val="ListParagraph"/>
        <w:numPr>
          <w:ilvl w:val="0"/>
          <w:numId w:val="1"/>
        </w:numPr>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 xml:space="preserve">Espresso Machine Sales Year 3: </w:t>
      </w:r>
      <w:r w:rsidR="00B43DAA" w:rsidRPr="24541271">
        <w:rPr>
          <w:rFonts w:ascii="Times New Roman" w:eastAsia="Times New Roman" w:hAnsi="Times New Roman" w:cs="Times New Roman"/>
          <w:color w:val="000000" w:themeColor="text1"/>
          <w:sz w:val="20"/>
          <w:szCs w:val="20"/>
        </w:rPr>
        <w:t>2</w:t>
      </w:r>
      <w:r w:rsidRPr="24541271">
        <w:rPr>
          <w:rFonts w:ascii="Times New Roman" w:eastAsia="Times New Roman" w:hAnsi="Times New Roman" w:cs="Times New Roman"/>
          <w:color w:val="000000" w:themeColor="text1"/>
          <w:sz w:val="20"/>
          <w:szCs w:val="20"/>
        </w:rPr>
        <w:t>,000 units ($</w:t>
      </w:r>
      <w:r w:rsidR="40C8F31D" w:rsidRPr="24541271">
        <w:rPr>
          <w:rFonts w:ascii="Times New Roman" w:eastAsia="Times New Roman" w:hAnsi="Times New Roman" w:cs="Times New Roman"/>
          <w:color w:val="000000" w:themeColor="text1"/>
          <w:sz w:val="20"/>
          <w:szCs w:val="20"/>
        </w:rPr>
        <w:t>4</w:t>
      </w:r>
      <w:r w:rsidR="00627033" w:rsidRPr="24541271">
        <w:rPr>
          <w:rFonts w:ascii="Times New Roman" w:eastAsia="Times New Roman" w:hAnsi="Times New Roman" w:cs="Times New Roman"/>
          <w:color w:val="000000" w:themeColor="text1"/>
          <w:sz w:val="20"/>
          <w:szCs w:val="20"/>
        </w:rPr>
        <w:t>,000,000</w:t>
      </w:r>
      <w:r w:rsidRPr="24541271">
        <w:rPr>
          <w:rFonts w:ascii="Times New Roman" w:eastAsia="Times New Roman" w:hAnsi="Times New Roman" w:cs="Times New Roman"/>
          <w:color w:val="000000" w:themeColor="text1"/>
          <w:sz w:val="20"/>
          <w:szCs w:val="20"/>
        </w:rPr>
        <w:t>)</w:t>
      </w:r>
    </w:p>
    <w:p w14:paraId="7C622FF5" w14:textId="7637B5CF" w:rsidR="002419E2" w:rsidRPr="002F0384" w:rsidRDefault="002419E2" w:rsidP="002419E2">
      <w:pPr>
        <w:pStyle w:val="ListParagraph"/>
        <w:numPr>
          <w:ilvl w:val="0"/>
          <w:numId w:val="1"/>
        </w:numPr>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Maintenance Program Year 3 Goal 10% of machine owners ($</w:t>
      </w:r>
      <w:r w:rsidR="00930DDE" w:rsidRPr="24541271">
        <w:rPr>
          <w:rFonts w:ascii="Times New Roman" w:eastAsia="Times New Roman" w:hAnsi="Times New Roman" w:cs="Times New Roman"/>
          <w:color w:val="000000" w:themeColor="text1"/>
          <w:sz w:val="20"/>
          <w:szCs w:val="20"/>
        </w:rPr>
        <w:t>10</w:t>
      </w:r>
      <w:r w:rsidRPr="24541271">
        <w:rPr>
          <w:rFonts w:ascii="Times New Roman" w:eastAsia="Times New Roman" w:hAnsi="Times New Roman" w:cs="Times New Roman"/>
          <w:color w:val="000000" w:themeColor="text1"/>
          <w:sz w:val="20"/>
          <w:szCs w:val="20"/>
        </w:rPr>
        <w:t>0,000)</w:t>
      </w:r>
    </w:p>
    <w:p w14:paraId="207643EC" w14:textId="141F9787" w:rsidR="202118D9" w:rsidRPr="0084157E" w:rsidRDefault="569BA1FB" w:rsidP="24541271">
      <w:pPr>
        <w:pStyle w:val="ListParagraph"/>
        <w:numPr>
          <w:ilvl w:val="0"/>
          <w:numId w:val="1"/>
        </w:numPr>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20-person team includes 6 co-founders, and full-time staff</w:t>
      </w:r>
    </w:p>
    <w:p w14:paraId="02641598" w14:textId="2DD02072" w:rsidR="00FA311E" w:rsidRPr="0084157E" w:rsidRDefault="46CBF0B7" w:rsidP="24541271">
      <w:pPr>
        <w:tabs>
          <w:tab w:val="left" w:pos="1440"/>
          <w:tab w:val="left" w:leader="dot" w:pos="4320"/>
          <w:tab w:val="left" w:pos="6480"/>
        </w:tabs>
        <w:spacing w:after="0"/>
        <w:jc w:val="center"/>
        <w:rPr>
          <w:color w:val="000000" w:themeColor="text1"/>
          <w:sz w:val="20"/>
          <w:szCs w:val="20"/>
        </w:rPr>
      </w:pPr>
      <w:r w:rsidRPr="24541271">
        <w:rPr>
          <w:rFonts w:ascii="Times New Roman" w:eastAsia="Times New Roman" w:hAnsi="Times New Roman" w:cs="Times New Roman"/>
          <w:b/>
          <w:bCs/>
          <w:color w:val="000000" w:themeColor="text1"/>
          <w:sz w:val="20"/>
          <w:szCs w:val="20"/>
        </w:rPr>
        <w:t>Summary of Expenses</w:t>
      </w:r>
    </w:p>
    <w:p w14:paraId="06C6F7C4" w14:textId="70393D50" w:rsidR="00FA311E" w:rsidRPr="0084157E" w:rsidRDefault="00FA311E" w:rsidP="24541271">
      <w:pPr>
        <w:tabs>
          <w:tab w:val="left" w:pos="1440"/>
          <w:tab w:val="left" w:leader="dot" w:pos="4320"/>
          <w:tab w:val="left" w:pos="6480"/>
        </w:tabs>
        <w:spacing w:after="0"/>
        <w:rPr>
          <w:rFonts w:ascii="Times New Roman" w:eastAsia="Times New Roman" w:hAnsi="Times New Roman" w:cs="Times New Roman"/>
          <w:b/>
          <w:bCs/>
          <w:color w:val="000000" w:themeColor="text1"/>
          <w:sz w:val="20"/>
          <w:szCs w:val="20"/>
        </w:rPr>
      </w:pPr>
    </w:p>
    <w:p w14:paraId="09EC8DB0" w14:textId="2DD02072" w:rsidR="00FA311E" w:rsidRPr="0084157E" w:rsidRDefault="46CBF0B7" w:rsidP="24541271">
      <w:pPr>
        <w:tabs>
          <w:tab w:val="left" w:pos="720"/>
          <w:tab w:val="left" w:pos="1440"/>
          <w:tab w:val="left" w:pos="2160"/>
          <w:tab w:val="left" w:leader="dot" w:pos="4320"/>
          <w:tab w:val="left" w:pos="6480"/>
        </w:tabs>
        <w:spacing w:after="0"/>
        <w:rPr>
          <w:rFonts w:ascii="Times New Roman" w:hAnsi="Times New Roman" w:cs="Times New Roman"/>
          <w:color w:val="000000" w:themeColor="text1"/>
          <w:sz w:val="20"/>
          <w:szCs w:val="20"/>
        </w:rPr>
      </w:pPr>
      <w:r w:rsidRPr="24541271">
        <w:rPr>
          <w:rFonts w:ascii="Times New Roman" w:eastAsia="Times New Roman" w:hAnsi="Times New Roman" w:cs="Times New Roman"/>
          <w:b/>
          <w:bCs/>
          <w:color w:val="000000" w:themeColor="text1"/>
          <w:sz w:val="20"/>
          <w:szCs w:val="20"/>
        </w:rPr>
        <w:t>Revenue from Operations</w:t>
      </w:r>
    </w:p>
    <w:p w14:paraId="27A0071C" w14:textId="5305C50E" w:rsidR="00FA311E" w:rsidRPr="0084157E" w:rsidRDefault="46CBF0B7" w:rsidP="24541271">
      <w:pPr>
        <w:tabs>
          <w:tab w:val="left" w:pos="720"/>
          <w:tab w:val="left" w:pos="1440"/>
          <w:tab w:val="left" w:pos="2160"/>
          <w:tab w:val="left" w:leader="dot" w:pos="4320"/>
          <w:tab w:val="left" w:pos="6480"/>
        </w:tabs>
        <w:spacing w:after="0"/>
        <w:ind w:left="720"/>
        <w:rPr>
          <w:rFonts w:ascii="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Gross Sales</w:t>
      </w:r>
    </w:p>
    <w:p w14:paraId="425D1429" w14:textId="6E2590C7" w:rsidR="00FA311E" w:rsidRPr="0084157E" w:rsidRDefault="00651690" w:rsidP="24541271">
      <w:pPr>
        <w:tabs>
          <w:tab w:val="left" w:pos="720"/>
          <w:tab w:val="left" w:pos="1440"/>
          <w:tab w:val="left" w:pos="2160"/>
          <w:tab w:val="left" w:leader="dot" w:pos="4320"/>
          <w:tab w:val="left" w:pos="6480"/>
        </w:tabs>
        <w:spacing w:after="0"/>
        <w:ind w:left="1440"/>
        <w:jc w:val="both"/>
        <w:rPr>
          <w:rFonts w:ascii="Times New Roman" w:hAnsi="Times New Roman" w:cs="Times New Roman"/>
          <w:color w:val="000000" w:themeColor="text1"/>
          <w:sz w:val="20"/>
          <w:szCs w:val="20"/>
        </w:rPr>
      </w:pPr>
      <w:r w:rsidRPr="24541271">
        <w:rPr>
          <w:rFonts w:ascii="Times New Roman" w:hAnsi="Times New Roman" w:cs="Times New Roman"/>
          <w:color w:val="000000" w:themeColor="text1"/>
          <w:sz w:val="20"/>
          <w:szCs w:val="20"/>
        </w:rPr>
        <w:t xml:space="preserve">Sales </w:t>
      </w:r>
      <w:r w:rsidR="007F48FD" w:rsidRPr="24541271">
        <w:rPr>
          <w:rFonts w:ascii="Times New Roman" w:hAnsi="Times New Roman" w:cs="Times New Roman"/>
          <w:color w:val="000000" w:themeColor="text1"/>
          <w:sz w:val="20"/>
          <w:szCs w:val="20"/>
        </w:rPr>
        <w:t xml:space="preserve">primarily </w:t>
      </w:r>
      <w:r w:rsidRPr="24541271">
        <w:rPr>
          <w:rFonts w:ascii="Times New Roman" w:hAnsi="Times New Roman" w:cs="Times New Roman"/>
          <w:color w:val="000000" w:themeColor="text1"/>
          <w:sz w:val="20"/>
          <w:szCs w:val="20"/>
        </w:rPr>
        <w:t xml:space="preserve">from </w:t>
      </w:r>
      <w:r w:rsidR="009E5C3C" w:rsidRPr="24541271">
        <w:rPr>
          <w:rFonts w:ascii="Times New Roman" w:hAnsi="Times New Roman" w:cs="Times New Roman"/>
          <w:color w:val="000000" w:themeColor="text1"/>
          <w:sz w:val="20"/>
          <w:szCs w:val="20"/>
        </w:rPr>
        <w:t xml:space="preserve">pre-orders of </w:t>
      </w:r>
      <w:r w:rsidR="00D955FF" w:rsidRPr="24541271">
        <w:rPr>
          <w:rFonts w:ascii="Times New Roman" w:hAnsi="Times New Roman" w:cs="Times New Roman"/>
          <w:color w:val="000000" w:themeColor="text1"/>
          <w:sz w:val="20"/>
          <w:szCs w:val="20"/>
        </w:rPr>
        <w:t xml:space="preserve">Java Genie Espresso </w:t>
      </w:r>
      <w:r w:rsidR="00D84442" w:rsidRPr="24541271">
        <w:rPr>
          <w:rFonts w:ascii="Times New Roman" w:hAnsi="Times New Roman" w:cs="Times New Roman"/>
          <w:color w:val="000000" w:themeColor="text1"/>
          <w:sz w:val="20"/>
          <w:szCs w:val="20"/>
        </w:rPr>
        <w:t>machine and</w:t>
      </w:r>
      <w:r w:rsidR="007F48FD" w:rsidRPr="24541271">
        <w:rPr>
          <w:rFonts w:ascii="Times New Roman" w:hAnsi="Times New Roman" w:cs="Times New Roman"/>
          <w:color w:val="000000" w:themeColor="text1"/>
          <w:sz w:val="20"/>
          <w:szCs w:val="20"/>
        </w:rPr>
        <w:t xml:space="preserve"> </w:t>
      </w:r>
      <w:r w:rsidR="00D955FF" w:rsidRPr="24541271">
        <w:rPr>
          <w:rFonts w:ascii="Times New Roman" w:hAnsi="Times New Roman" w:cs="Times New Roman"/>
          <w:color w:val="000000" w:themeColor="text1"/>
          <w:sz w:val="20"/>
          <w:szCs w:val="20"/>
        </w:rPr>
        <w:t xml:space="preserve">leasing </w:t>
      </w:r>
      <w:r w:rsidR="00C8406E" w:rsidRPr="24541271">
        <w:rPr>
          <w:rFonts w:ascii="Times New Roman" w:hAnsi="Times New Roman" w:cs="Times New Roman"/>
          <w:color w:val="000000" w:themeColor="text1"/>
          <w:sz w:val="20"/>
          <w:szCs w:val="20"/>
        </w:rPr>
        <w:t>36-month contract</w:t>
      </w:r>
      <w:r w:rsidR="0015633C" w:rsidRPr="24541271">
        <w:rPr>
          <w:rFonts w:ascii="Times New Roman" w:hAnsi="Times New Roman" w:cs="Times New Roman"/>
          <w:color w:val="000000" w:themeColor="text1"/>
          <w:sz w:val="20"/>
          <w:szCs w:val="20"/>
        </w:rPr>
        <w:t>s for vending machines</w:t>
      </w:r>
      <w:r w:rsidR="003A10B0" w:rsidRPr="24541271">
        <w:rPr>
          <w:rFonts w:ascii="Times New Roman" w:hAnsi="Times New Roman" w:cs="Times New Roman"/>
          <w:color w:val="000000" w:themeColor="text1"/>
          <w:sz w:val="20"/>
          <w:szCs w:val="20"/>
        </w:rPr>
        <w:t>.</w:t>
      </w:r>
      <w:r w:rsidR="002B67B3" w:rsidRPr="24541271">
        <w:rPr>
          <w:rFonts w:ascii="Times New Roman" w:hAnsi="Times New Roman" w:cs="Times New Roman"/>
          <w:color w:val="000000" w:themeColor="text1"/>
          <w:sz w:val="20"/>
          <w:szCs w:val="20"/>
        </w:rPr>
        <w:t xml:space="preserve"> We estimate 10% of machine owners will opt</w:t>
      </w:r>
      <w:r w:rsidR="00C523E2" w:rsidRPr="24541271">
        <w:rPr>
          <w:rFonts w:ascii="Times New Roman" w:hAnsi="Times New Roman" w:cs="Times New Roman"/>
          <w:color w:val="000000" w:themeColor="text1"/>
          <w:sz w:val="20"/>
          <w:szCs w:val="20"/>
        </w:rPr>
        <w:t xml:space="preserve">-in to the </w:t>
      </w:r>
      <w:r w:rsidR="00274AC8" w:rsidRPr="24541271">
        <w:rPr>
          <w:rFonts w:ascii="Times New Roman" w:hAnsi="Times New Roman" w:cs="Times New Roman"/>
          <w:color w:val="000000" w:themeColor="text1"/>
          <w:sz w:val="20"/>
          <w:szCs w:val="20"/>
        </w:rPr>
        <w:t>maintenance program.</w:t>
      </w:r>
    </w:p>
    <w:p w14:paraId="42918F2A" w14:textId="2DD02072" w:rsidR="00FA311E" w:rsidRPr="0084157E" w:rsidRDefault="46CBF0B7" w:rsidP="24541271">
      <w:pPr>
        <w:tabs>
          <w:tab w:val="left" w:pos="720"/>
          <w:tab w:val="left" w:pos="1440"/>
          <w:tab w:val="left" w:pos="2160"/>
          <w:tab w:val="left" w:leader="dot" w:pos="4320"/>
          <w:tab w:val="left" w:pos="6480"/>
        </w:tabs>
        <w:spacing w:after="0"/>
        <w:ind w:left="720"/>
        <w:rPr>
          <w:rFonts w:ascii="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Less: Sales Returns and Allowances</w:t>
      </w:r>
    </w:p>
    <w:p w14:paraId="030A3DF2" w14:textId="2DD02072" w:rsidR="00FA311E" w:rsidRPr="0084157E" w:rsidRDefault="46CBF0B7" w:rsidP="24541271">
      <w:pPr>
        <w:tabs>
          <w:tab w:val="left" w:pos="720"/>
          <w:tab w:val="left" w:pos="1440"/>
          <w:tab w:val="left" w:pos="2160"/>
          <w:tab w:val="left" w:leader="dot" w:pos="4320"/>
          <w:tab w:val="left" w:pos="6480"/>
        </w:tabs>
        <w:spacing w:after="0"/>
        <w:ind w:left="1440"/>
        <w:rPr>
          <w:rFonts w:ascii="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We anticipate that virtually all returned machines can continue to be leased to others after a small amount of refurbishing.</w:t>
      </w:r>
    </w:p>
    <w:p w14:paraId="418B302A" w14:textId="2DD02072" w:rsidR="00FA311E" w:rsidRPr="0084157E" w:rsidRDefault="46CBF0B7" w:rsidP="24541271">
      <w:pPr>
        <w:tabs>
          <w:tab w:val="left" w:pos="720"/>
          <w:tab w:val="left" w:pos="1440"/>
          <w:tab w:val="left" w:pos="2160"/>
          <w:tab w:val="left" w:leader="dot" w:pos="4320"/>
          <w:tab w:val="left" w:pos="6480"/>
        </w:tabs>
        <w:spacing w:after="0"/>
        <w:rPr>
          <w:rFonts w:ascii="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 xml:space="preserve"> </w:t>
      </w:r>
    </w:p>
    <w:p w14:paraId="7D2CB4E6" w14:textId="2DD02072" w:rsidR="00FA311E" w:rsidRPr="0084157E" w:rsidRDefault="46CBF0B7" w:rsidP="24541271">
      <w:pPr>
        <w:tabs>
          <w:tab w:val="left" w:pos="720"/>
          <w:tab w:val="left" w:pos="1440"/>
          <w:tab w:val="left" w:pos="2160"/>
          <w:tab w:val="left" w:leader="dot" w:pos="4320"/>
          <w:tab w:val="left" w:pos="6480"/>
        </w:tabs>
        <w:spacing w:after="0"/>
        <w:rPr>
          <w:rFonts w:ascii="Times New Roman" w:hAnsi="Times New Roman" w:cs="Times New Roman"/>
          <w:color w:val="000000" w:themeColor="text1"/>
          <w:sz w:val="20"/>
          <w:szCs w:val="20"/>
        </w:rPr>
      </w:pPr>
      <w:r w:rsidRPr="24541271">
        <w:rPr>
          <w:rFonts w:ascii="Times New Roman" w:eastAsia="Times New Roman" w:hAnsi="Times New Roman" w:cs="Times New Roman"/>
          <w:b/>
          <w:bCs/>
          <w:color w:val="000000" w:themeColor="text1"/>
          <w:sz w:val="20"/>
          <w:szCs w:val="20"/>
        </w:rPr>
        <w:t>Cost of Goods Sold (Variable Costs)</w:t>
      </w:r>
    </w:p>
    <w:p w14:paraId="1E0E9324" w14:textId="2DD02072" w:rsidR="00FA311E" w:rsidRPr="0084157E" w:rsidRDefault="46CBF0B7" w:rsidP="24541271">
      <w:pPr>
        <w:tabs>
          <w:tab w:val="left" w:pos="720"/>
          <w:tab w:val="left" w:pos="1440"/>
          <w:tab w:val="left" w:pos="2160"/>
          <w:tab w:val="left" w:leader="dot" w:pos="4320"/>
          <w:tab w:val="left" w:pos="6480"/>
        </w:tabs>
        <w:spacing w:after="0"/>
        <w:rPr>
          <w:rFonts w:ascii="Times New Roman" w:hAnsi="Times New Roman" w:cs="Times New Roman"/>
          <w:b/>
          <w:bCs/>
          <w:color w:val="000000" w:themeColor="text1"/>
          <w:sz w:val="20"/>
          <w:szCs w:val="20"/>
        </w:rPr>
      </w:pPr>
      <w:r w:rsidRPr="24541271">
        <w:rPr>
          <w:rFonts w:ascii="Times New Roman" w:eastAsia="Times New Roman" w:hAnsi="Times New Roman" w:cs="Times New Roman"/>
          <w:b/>
          <w:bCs/>
          <w:color w:val="000000" w:themeColor="text1"/>
          <w:sz w:val="20"/>
          <w:szCs w:val="20"/>
        </w:rPr>
        <w:t>Direct Labor</w:t>
      </w:r>
    </w:p>
    <w:p w14:paraId="79364978" w14:textId="02A5C880" w:rsidR="47FD830A" w:rsidRDefault="47FD830A"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The direct labor cost is calculated based off the hours spent on the development and manufacturing of the board</w:t>
      </w:r>
      <w:r w:rsidR="7BECD11A" w:rsidRPr="24541271">
        <w:rPr>
          <w:rFonts w:ascii="Times New Roman" w:eastAsia="Times New Roman" w:hAnsi="Times New Roman" w:cs="Times New Roman"/>
          <w:color w:val="000000" w:themeColor="text1"/>
          <w:sz w:val="20"/>
          <w:szCs w:val="20"/>
        </w:rPr>
        <w:t xml:space="preserve">s and the machine components paired with the assembly of the actual machine which is to be outsourced. </w:t>
      </w:r>
      <w:r w:rsidR="528F84C1" w:rsidRPr="24541271">
        <w:rPr>
          <w:rFonts w:ascii="Times New Roman" w:eastAsia="Times New Roman" w:hAnsi="Times New Roman" w:cs="Times New Roman"/>
          <w:color w:val="000000" w:themeColor="text1"/>
          <w:sz w:val="20"/>
          <w:szCs w:val="20"/>
        </w:rPr>
        <w:t>For the first prototype, the labor cost is estimated at $478, while the larger machine is estimated at $</w:t>
      </w:r>
      <w:r w:rsidR="21E0BF61" w:rsidRPr="24541271">
        <w:rPr>
          <w:rFonts w:ascii="Times New Roman" w:eastAsia="Times New Roman" w:hAnsi="Times New Roman" w:cs="Times New Roman"/>
          <w:color w:val="000000" w:themeColor="text1"/>
          <w:sz w:val="20"/>
          <w:szCs w:val="20"/>
        </w:rPr>
        <w:t>1</w:t>
      </w:r>
      <w:r w:rsidR="528F84C1" w:rsidRPr="24541271">
        <w:rPr>
          <w:rFonts w:ascii="Times New Roman" w:eastAsia="Times New Roman" w:hAnsi="Times New Roman" w:cs="Times New Roman"/>
          <w:color w:val="000000" w:themeColor="text1"/>
          <w:sz w:val="20"/>
          <w:szCs w:val="20"/>
        </w:rPr>
        <w:t>,460.</w:t>
      </w:r>
      <w:r w:rsidR="2C7D410A" w:rsidRPr="24541271">
        <w:rPr>
          <w:rFonts w:ascii="Times New Roman" w:eastAsia="Times New Roman" w:hAnsi="Times New Roman" w:cs="Times New Roman"/>
          <w:color w:val="000000" w:themeColor="text1"/>
          <w:sz w:val="20"/>
          <w:szCs w:val="20"/>
        </w:rPr>
        <w:t xml:space="preserve"> These values are per unit. </w:t>
      </w:r>
      <w:r w:rsidR="54D36D56" w:rsidRPr="24541271">
        <w:rPr>
          <w:rFonts w:ascii="Times New Roman" w:eastAsia="Times New Roman" w:hAnsi="Times New Roman" w:cs="Times New Roman"/>
          <w:color w:val="000000" w:themeColor="text1"/>
          <w:sz w:val="20"/>
          <w:szCs w:val="20"/>
        </w:rPr>
        <w:t xml:space="preserve">The </w:t>
      </w:r>
      <w:r w:rsidR="253C6F3B" w:rsidRPr="24541271">
        <w:rPr>
          <w:rFonts w:ascii="Times New Roman" w:eastAsia="Times New Roman" w:hAnsi="Times New Roman" w:cs="Times New Roman"/>
          <w:color w:val="000000" w:themeColor="text1"/>
          <w:sz w:val="20"/>
          <w:szCs w:val="20"/>
        </w:rPr>
        <w:t xml:space="preserve">cost analysis is done with </w:t>
      </w:r>
      <w:r w:rsidR="5C898BFF" w:rsidRPr="24541271">
        <w:rPr>
          <w:rFonts w:ascii="Times New Roman" w:eastAsia="Times New Roman" w:hAnsi="Times New Roman" w:cs="Times New Roman"/>
          <w:color w:val="000000" w:themeColor="text1"/>
          <w:sz w:val="20"/>
          <w:szCs w:val="20"/>
        </w:rPr>
        <w:t>the assumption</w:t>
      </w:r>
      <w:r w:rsidR="253C6F3B" w:rsidRPr="24541271">
        <w:rPr>
          <w:rFonts w:ascii="Times New Roman" w:eastAsia="Times New Roman" w:hAnsi="Times New Roman" w:cs="Times New Roman"/>
          <w:color w:val="000000" w:themeColor="text1"/>
          <w:sz w:val="20"/>
          <w:szCs w:val="20"/>
        </w:rPr>
        <w:t xml:space="preserve"> that per unit there's 10 hours going into the assembly of the machine </w:t>
      </w:r>
      <w:r w:rsidR="2F210D01" w:rsidRPr="24541271">
        <w:rPr>
          <w:rFonts w:ascii="Times New Roman" w:eastAsia="Times New Roman" w:hAnsi="Times New Roman" w:cs="Times New Roman"/>
          <w:color w:val="000000" w:themeColor="text1"/>
          <w:sz w:val="20"/>
          <w:szCs w:val="20"/>
        </w:rPr>
        <w:t>itself,</w:t>
      </w:r>
      <w:r w:rsidR="253C6F3B" w:rsidRPr="24541271">
        <w:rPr>
          <w:rFonts w:ascii="Times New Roman" w:eastAsia="Times New Roman" w:hAnsi="Times New Roman" w:cs="Times New Roman"/>
          <w:color w:val="000000" w:themeColor="text1"/>
          <w:sz w:val="20"/>
          <w:szCs w:val="20"/>
        </w:rPr>
        <w:t xml:space="preserve"> which will come out to </w:t>
      </w:r>
      <w:r w:rsidR="6556B897" w:rsidRPr="24541271">
        <w:rPr>
          <w:rFonts w:ascii="Times New Roman" w:eastAsia="Times New Roman" w:hAnsi="Times New Roman" w:cs="Times New Roman"/>
          <w:color w:val="000000" w:themeColor="text1"/>
          <w:sz w:val="20"/>
          <w:szCs w:val="20"/>
        </w:rPr>
        <w:t>approximately $11.95 for the small machine and $14.60 for the larger machine.</w:t>
      </w:r>
    </w:p>
    <w:p w14:paraId="51A34469" w14:textId="7E7448DF" w:rsidR="24541271" w:rsidRDefault="24541271"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p>
    <w:p w14:paraId="3ACC351A" w14:textId="6005A979" w:rsidR="70A2C3DE" w:rsidRDefault="46CBF0B7" w:rsidP="24541271">
      <w:pPr>
        <w:tabs>
          <w:tab w:val="left" w:pos="720"/>
          <w:tab w:val="left" w:pos="1440"/>
          <w:tab w:val="left" w:pos="2160"/>
          <w:tab w:val="left" w:leader="dot" w:pos="4320"/>
          <w:tab w:val="left" w:pos="6480"/>
        </w:tabs>
        <w:spacing w:after="0"/>
        <w:rPr>
          <w:rFonts w:ascii="Times New Roman" w:eastAsia="Times New Roman" w:hAnsi="Times New Roman" w:cs="Times New Roman"/>
          <w:b/>
          <w:bCs/>
          <w:color w:val="000000" w:themeColor="text1"/>
          <w:sz w:val="20"/>
          <w:szCs w:val="20"/>
        </w:rPr>
      </w:pPr>
      <w:r w:rsidRPr="24541271">
        <w:rPr>
          <w:rFonts w:ascii="Times New Roman" w:eastAsia="Times New Roman" w:hAnsi="Times New Roman" w:cs="Times New Roman"/>
          <w:b/>
          <w:bCs/>
          <w:color w:val="000000" w:themeColor="text1"/>
          <w:sz w:val="20"/>
          <w:szCs w:val="20"/>
        </w:rPr>
        <w:t>Direct Materials</w:t>
      </w:r>
      <w:r w:rsidR="70A2C3DE" w:rsidRPr="24541271">
        <w:rPr>
          <w:rFonts w:ascii="Times New Roman" w:eastAsia="Times New Roman" w:hAnsi="Times New Roman" w:cs="Times New Roman"/>
          <w:b/>
          <w:bCs/>
          <w:color w:val="000000" w:themeColor="text1"/>
          <w:sz w:val="20"/>
          <w:szCs w:val="20"/>
        </w:rPr>
        <w:t>:</w:t>
      </w:r>
    </w:p>
    <w:p w14:paraId="1B6A6C28" w14:textId="379057BF" w:rsidR="70A2C3DE" w:rsidRDefault="70A2C3DE"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Direct Materials pertains to the</w:t>
      </w:r>
      <w:r w:rsidR="0CC75274" w:rsidRPr="24541271">
        <w:rPr>
          <w:rFonts w:ascii="Times New Roman" w:eastAsia="Times New Roman" w:hAnsi="Times New Roman" w:cs="Times New Roman"/>
          <w:color w:val="000000" w:themeColor="text1"/>
          <w:sz w:val="20"/>
          <w:szCs w:val="20"/>
        </w:rPr>
        <w:t xml:space="preserve"> total sum </w:t>
      </w:r>
      <w:r w:rsidR="7D778E78" w:rsidRPr="24541271">
        <w:rPr>
          <w:rFonts w:ascii="Times New Roman" w:eastAsia="Times New Roman" w:hAnsi="Times New Roman" w:cs="Times New Roman"/>
          <w:color w:val="000000" w:themeColor="text1"/>
          <w:sz w:val="20"/>
          <w:szCs w:val="20"/>
        </w:rPr>
        <w:t xml:space="preserve">of each </w:t>
      </w:r>
      <w:r w:rsidR="299B7BD6" w:rsidRPr="24541271">
        <w:rPr>
          <w:rFonts w:ascii="Times New Roman" w:eastAsia="Times New Roman" w:hAnsi="Times New Roman" w:cs="Times New Roman"/>
          <w:color w:val="000000" w:themeColor="text1"/>
          <w:sz w:val="20"/>
          <w:szCs w:val="20"/>
        </w:rPr>
        <w:t>unit</w:t>
      </w:r>
      <w:r w:rsidR="0CC75274" w:rsidRPr="24541271">
        <w:rPr>
          <w:rFonts w:ascii="Times New Roman" w:eastAsia="Times New Roman" w:hAnsi="Times New Roman" w:cs="Times New Roman"/>
          <w:color w:val="000000" w:themeColor="text1"/>
          <w:sz w:val="20"/>
          <w:szCs w:val="20"/>
        </w:rPr>
        <w:t xml:space="preserve"> based on </w:t>
      </w:r>
      <w:r w:rsidR="45A9AA10" w:rsidRPr="24541271">
        <w:rPr>
          <w:rFonts w:ascii="Times New Roman" w:eastAsia="Times New Roman" w:hAnsi="Times New Roman" w:cs="Times New Roman"/>
          <w:color w:val="000000" w:themeColor="text1"/>
          <w:sz w:val="20"/>
          <w:szCs w:val="20"/>
        </w:rPr>
        <w:t>the individual</w:t>
      </w:r>
      <w:r w:rsidRPr="24541271">
        <w:rPr>
          <w:rFonts w:ascii="Times New Roman" w:eastAsia="Times New Roman" w:hAnsi="Times New Roman" w:cs="Times New Roman"/>
          <w:color w:val="000000" w:themeColor="text1"/>
          <w:sz w:val="20"/>
          <w:szCs w:val="20"/>
        </w:rPr>
        <w:t xml:space="preserve"> components </w:t>
      </w:r>
      <w:r w:rsidR="65603E8D" w:rsidRPr="24541271">
        <w:rPr>
          <w:rFonts w:ascii="Times New Roman" w:eastAsia="Times New Roman" w:hAnsi="Times New Roman" w:cs="Times New Roman"/>
          <w:color w:val="000000" w:themeColor="text1"/>
          <w:sz w:val="20"/>
          <w:szCs w:val="20"/>
        </w:rPr>
        <w:t xml:space="preserve">for the machines. The first prototype will need to be fully functional but will require less components as it will not be fully automated. The estimated cost </w:t>
      </w:r>
      <w:r w:rsidR="2F82313D" w:rsidRPr="24541271">
        <w:rPr>
          <w:rFonts w:ascii="Times New Roman" w:eastAsia="Times New Roman" w:hAnsi="Times New Roman" w:cs="Times New Roman"/>
          <w:color w:val="000000" w:themeColor="text1"/>
          <w:sz w:val="20"/>
          <w:szCs w:val="20"/>
        </w:rPr>
        <w:t xml:space="preserve">which is backed by the sources </w:t>
      </w:r>
      <w:r w:rsidR="01BCB203" w:rsidRPr="24541271">
        <w:rPr>
          <w:rFonts w:ascii="Times New Roman" w:eastAsia="Times New Roman" w:hAnsi="Times New Roman" w:cs="Times New Roman"/>
          <w:color w:val="000000" w:themeColor="text1"/>
          <w:sz w:val="20"/>
          <w:szCs w:val="20"/>
        </w:rPr>
        <w:t xml:space="preserve">in the </w:t>
      </w:r>
      <w:r w:rsidR="6153C4B1" w:rsidRPr="24541271">
        <w:rPr>
          <w:rFonts w:ascii="Times New Roman" w:eastAsia="Times New Roman" w:hAnsi="Times New Roman" w:cs="Times New Roman"/>
          <w:color w:val="000000" w:themeColor="text1"/>
          <w:sz w:val="20"/>
          <w:szCs w:val="20"/>
        </w:rPr>
        <w:t>research</w:t>
      </w:r>
      <w:r w:rsidR="01BCB203" w:rsidRPr="24541271">
        <w:rPr>
          <w:rFonts w:ascii="Times New Roman" w:eastAsia="Times New Roman" w:hAnsi="Times New Roman" w:cs="Times New Roman"/>
          <w:color w:val="000000" w:themeColor="text1"/>
          <w:sz w:val="20"/>
          <w:szCs w:val="20"/>
        </w:rPr>
        <w:t xml:space="preserve"> and </w:t>
      </w:r>
      <w:r w:rsidR="4D3AA828" w:rsidRPr="24541271">
        <w:rPr>
          <w:rFonts w:ascii="Times New Roman" w:eastAsia="Times New Roman" w:hAnsi="Times New Roman" w:cs="Times New Roman"/>
          <w:color w:val="000000" w:themeColor="text1"/>
          <w:sz w:val="20"/>
          <w:szCs w:val="20"/>
        </w:rPr>
        <w:t>development</w:t>
      </w:r>
      <w:r w:rsidR="01BCB203" w:rsidRPr="24541271">
        <w:rPr>
          <w:rFonts w:ascii="Times New Roman" w:eastAsia="Times New Roman" w:hAnsi="Times New Roman" w:cs="Times New Roman"/>
          <w:color w:val="000000" w:themeColor="text1"/>
          <w:sz w:val="20"/>
          <w:szCs w:val="20"/>
        </w:rPr>
        <w:t xml:space="preserve"> </w:t>
      </w:r>
      <w:r w:rsidR="2BE023EE" w:rsidRPr="24541271">
        <w:rPr>
          <w:rFonts w:ascii="Times New Roman" w:eastAsia="Times New Roman" w:hAnsi="Times New Roman" w:cs="Times New Roman"/>
          <w:color w:val="000000" w:themeColor="text1"/>
          <w:sz w:val="20"/>
          <w:szCs w:val="20"/>
        </w:rPr>
        <w:t>section. For the</w:t>
      </w:r>
      <w:r w:rsidR="1825A981" w:rsidRPr="24541271">
        <w:rPr>
          <w:rFonts w:ascii="Times New Roman" w:eastAsia="Times New Roman" w:hAnsi="Times New Roman" w:cs="Times New Roman"/>
          <w:color w:val="000000" w:themeColor="text1"/>
          <w:sz w:val="20"/>
          <w:szCs w:val="20"/>
        </w:rPr>
        <w:t xml:space="preserve"> smaller machine</w:t>
      </w:r>
      <w:r w:rsidR="2BE023EE" w:rsidRPr="24541271">
        <w:rPr>
          <w:rFonts w:ascii="Times New Roman" w:eastAsia="Times New Roman" w:hAnsi="Times New Roman" w:cs="Times New Roman"/>
          <w:color w:val="000000" w:themeColor="text1"/>
          <w:sz w:val="20"/>
          <w:szCs w:val="20"/>
        </w:rPr>
        <w:t xml:space="preserve"> </w:t>
      </w:r>
      <w:r w:rsidR="134F485B" w:rsidRPr="24541271">
        <w:rPr>
          <w:rFonts w:ascii="Times New Roman" w:eastAsia="Times New Roman" w:hAnsi="Times New Roman" w:cs="Times New Roman"/>
          <w:color w:val="000000" w:themeColor="text1"/>
          <w:sz w:val="20"/>
          <w:szCs w:val="20"/>
        </w:rPr>
        <w:t>the cost</w:t>
      </w:r>
      <w:r w:rsidR="2BE023EE" w:rsidRPr="24541271">
        <w:rPr>
          <w:rFonts w:ascii="Times New Roman" w:eastAsia="Times New Roman" w:hAnsi="Times New Roman" w:cs="Times New Roman"/>
          <w:color w:val="000000" w:themeColor="text1"/>
          <w:sz w:val="20"/>
          <w:szCs w:val="20"/>
        </w:rPr>
        <w:t xml:space="preserve"> per unit, it will sum out to </w:t>
      </w:r>
      <w:r w:rsidR="28EF9B0A" w:rsidRPr="24541271">
        <w:rPr>
          <w:rFonts w:ascii="Times New Roman" w:eastAsia="Times New Roman" w:hAnsi="Times New Roman" w:cs="Times New Roman"/>
          <w:color w:val="000000" w:themeColor="text1"/>
          <w:sz w:val="20"/>
          <w:szCs w:val="20"/>
        </w:rPr>
        <w:t>$</w:t>
      </w:r>
      <w:r w:rsidR="53D8EC15" w:rsidRPr="24541271">
        <w:rPr>
          <w:rFonts w:ascii="Times New Roman" w:eastAsia="Times New Roman" w:hAnsi="Times New Roman" w:cs="Times New Roman"/>
          <w:color w:val="000000" w:themeColor="text1"/>
          <w:sz w:val="20"/>
          <w:szCs w:val="20"/>
        </w:rPr>
        <w:t>1,230</w:t>
      </w:r>
      <w:r w:rsidR="5E16F9EB" w:rsidRPr="24541271">
        <w:rPr>
          <w:rFonts w:ascii="Times New Roman" w:eastAsia="Times New Roman" w:hAnsi="Times New Roman" w:cs="Times New Roman"/>
          <w:color w:val="000000" w:themeColor="text1"/>
          <w:sz w:val="20"/>
          <w:szCs w:val="20"/>
        </w:rPr>
        <w:t xml:space="preserve"> and the fully automated machine will cost approximately $</w:t>
      </w:r>
      <w:r w:rsidR="6626A285" w:rsidRPr="24541271">
        <w:rPr>
          <w:rFonts w:ascii="Times New Roman" w:eastAsia="Times New Roman" w:hAnsi="Times New Roman" w:cs="Times New Roman"/>
          <w:color w:val="000000" w:themeColor="text1"/>
          <w:sz w:val="20"/>
          <w:szCs w:val="20"/>
        </w:rPr>
        <w:t>3</w:t>
      </w:r>
      <w:r w:rsidR="5E16F9EB" w:rsidRPr="24541271">
        <w:rPr>
          <w:rFonts w:ascii="Times New Roman" w:eastAsia="Times New Roman" w:hAnsi="Times New Roman" w:cs="Times New Roman"/>
          <w:color w:val="000000" w:themeColor="text1"/>
          <w:sz w:val="20"/>
          <w:szCs w:val="20"/>
        </w:rPr>
        <w:t>,</w:t>
      </w:r>
      <w:r w:rsidR="3A43898F" w:rsidRPr="24541271">
        <w:rPr>
          <w:rFonts w:ascii="Times New Roman" w:eastAsia="Times New Roman" w:hAnsi="Times New Roman" w:cs="Times New Roman"/>
          <w:color w:val="000000" w:themeColor="text1"/>
          <w:sz w:val="20"/>
          <w:szCs w:val="20"/>
        </w:rPr>
        <w:t>250</w:t>
      </w:r>
      <w:r w:rsidR="5E16F9EB" w:rsidRPr="24541271">
        <w:rPr>
          <w:rFonts w:ascii="Times New Roman" w:eastAsia="Times New Roman" w:hAnsi="Times New Roman" w:cs="Times New Roman"/>
          <w:color w:val="000000" w:themeColor="text1"/>
          <w:sz w:val="20"/>
          <w:szCs w:val="20"/>
        </w:rPr>
        <w:t>.</w:t>
      </w:r>
      <w:r w:rsidR="2F884F36" w:rsidRPr="24541271">
        <w:rPr>
          <w:rFonts w:ascii="Times New Roman" w:eastAsia="Times New Roman" w:hAnsi="Times New Roman" w:cs="Times New Roman"/>
          <w:color w:val="000000" w:themeColor="text1"/>
          <w:sz w:val="20"/>
          <w:szCs w:val="20"/>
        </w:rPr>
        <w:t xml:space="preserve"> The total value of </w:t>
      </w:r>
      <w:r w:rsidR="6119F30B" w:rsidRPr="24541271">
        <w:rPr>
          <w:rFonts w:ascii="Times New Roman" w:eastAsia="Times New Roman" w:hAnsi="Times New Roman" w:cs="Times New Roman"/>
          <w:color w:val="000000" w:themeColor="text1"/>
          <w:sz w:val="20"/>
          <w:szCs w:val="20"/>
        </w:rPr>
        <w:t xml:space="preserve">the machines is </w:t>
      </w:r>
      <w:r w:rsidR="5618FA35" w:rsidRPr="24541271">
        <w:rPr>
          <w:rFonts w:ascii="Times New Roman" w:eastAsia="Times New Roman" w:hAnsi="Times New Roman" w:cs="Times New Roman"/>
          <w:color w:val="000000" w:themeColor="text1"/>
          <w:sz w:val="20"/>
          <w:szCs w:val="20"/>
        </w:rPr>
        <w:t>directly</w:t>
      </w:r>
      <w:r w:rsidR="6119F30B" w:rsidRPr="24541271">
        <w:rPr>
          <w:rFonts w:ascii="Times New Roman" w:eastAsia="Times New Roman" w:hAnsi="Times New Roman" w:cs="Times New Roman"/>
          <w:color w:val="000000" w:themeColor="text1"/>
          <w:sz w:val="20"/>
          <w:szCs w:val="20"/>
        </w:rPr>
        <w:t xml:space="preserve"> correlated to total cost including the housing, pressurizer, temperature sensor, grinder, and </w:t>
      </w:r>
      <w:r w:rsidR="23D6D150" w:rsidRPr="24541271">
        <w:rPr>
          <w:rFonts w:ascii="Times New Roman" w:eastAsia="Times New Roman" w:hAnsi="Times New Roman" w:cs="Times New Roman"/>
          <w:color w:val="000000" w:themeColor="text1"/>
          <w:sz w:val="20"/>
          <w:szCs w:val="20"/>
        </w:rPr>
        <w:t xml:space="preserve">tamping mechanism, and interactive display. </w:t>
      </w:r>
    </w:p>
    <w:p w14:paraId="36A8B454" w14:textId="1072839B" w:rsidR="0A828DB6" w:rsidRPr="0084157E" w:rsidRDefault="0A828DB6" w:rsidP="24541271">
      <w:pPr>
        <w:tabs>
          <w:tab w:val="left" w:pos="720"/>
          <w:tab w:val="left" w:pos="1440"/>
          <w:tab w:val="left" w:pos="2160"/>
          <w:tab w:val="left" w:leader="dot" w:pos="4320"/>
          <w:tab w:val="left" w:pos="6480"/>
        </w:tabs>
        <w:spacing w:after="0"/>
        <w:ind w:left="720"/>
        <w:rPr>
          <w:rFonts w:ascii="Times New Roman" w:eastAsia="Times New Roman" w:hAnsi="Times New Roman" w:cs="Times New Roman"/>
          <w:color w:val="000000" w:themeColor="text1"/>
          <w:sz w:val="20"/>
          <w:szCs w:val="20"/>
        </w:rPr>
      </w:pPr>
    </w:p>
    <w:p w14:paraId="5DBFA506" w14:textId="5D1C95B3" w:rsidR="69063866" w:rsidRDefault="69063866"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 xml:space="preserve">Sources: </w:t>
      </w:r>
    </w:p>
    <w:p w14:paraId="246E3035" w14:textId="1AAEE084" w:rsidR="69063866" w:rsidRDefault="69063866"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highlight w:val="yellow"/>
        </w:rPr>
      </w:pPr>
      <w:r w:rsidRPr="24541271">
        <w:rPr>
          <w:rFonts w:ascii="Times New Roman" w:hAnsi="Times New Roman" w:cs="Times New Roman"/>
          <w:color w:val="000000" w:themeColor="text1"/>
          <w:sz w:val="20"/>
          <w:szCs w:val="20"/>
        </w:rPr>
        <w:t>https://www.whitmancontrols.com/l25-series-side-mounted-stainless-steel-liquid-level-switch.html</w:t>
      </w:r>
      <w:r w:rsidR="36E0A284" w:rsidRPr="0B9DD093">
        <w:rPr>
          <w:rFonts w:ascii="Times New Roman" w:hAnsi="Times New Roman" w:cs="Times New Roman"/>
          <w:color w:val="000000" w:themeColor="text1"/>
          <w:sz w:val="20"/>
          <w:szCs w:val="20"/>
        </w:rPr>
        <w:t xml:space="preserve">, </w:t>
      </w:r>
      <w:hyperlink r:id="rId8">
        <w:r w:rsidRPr="0B9DD093">
          <w:rPr>
            <w:rStyle w:val="Hyperlink"/>
            <w:rFonts w:ascii="Times New Roman" w:hAnsi="Times New Roman" w:cs="Times New Roman"/>
            <w:sz w:val="20"/>
            <w:szCs w:val="20"/>
          </w:rPr>
          <w:t>https://p3america.com/oph-series/</w:t>
        </w:r>
      </w:hyperlink>
      <w:r w:rsidR="0DF0E7C6" w:rsidRPr="0B9DD093">
        <w:rPr>
          <w:rFonts w:ascii="Times New Roman" w:hAnsi="Times New Roman" w:cs="Times New Roman"/>
          <w:color w:val="000000" w:themeColor="text1"/>
          <w:sz w:val="20"/>
          <w:szCs w:val="20"/>
        </w:rPr>
        <w:t xml:space="preserve">, </w:t>
      </w:r>
      <w:r w:rsidRPr="24541271">
        <w:rPr>
          <w:rFonts w:ascii="Times New Roman" w:hAnsi="Times New Roman" w:cs="Times New Roman"/>
          <w:color w:val="000000" w:themeColor="text1"/>
          <w:sz w:val="20"/>
          <w:szCs w:val="20"/>
        </w:rPr>
        <w:t>https://www.te.com/usa-en/product-CAT-TCS0008.html</w:t>
      </w:r>
      <w:r w:rsidR="2738C9BD" w:rsidRPr="0B9DD093">
        <w:rPr>
          <w:rFonts w:ascii="Times New Roman" w:hAnsi="Times New Roman" w:cs="Times New Roman"/>
          <w:color w:val="000000" w:themeColor="text1"/>
          <w:sz w:val="20"/>
          <w:szCs w:val="20"/>
        </w:rPr>
        <w:t xml:space="preserve">, </w:t>
      </w:r>
      <w:hyperlink r:id="rId9">
        <w:r w:rsidRPr="13F5941C">
          <w:rPr>
            <w:rStyle w:val="Hyperlink"/>
            <w:rFonts w:ascii="Times New Roman" w:hAnsi="Times New Roman" w:cs="Times New Roman"/>
            <w:sz w:val="20"/>
            <w:szCs w:val="20"/>
          </w:rPr>
          <w:t>https://www.te.com/usa-en/product-3-1437567-3.html</w:t>
        </w:r>
      </w:hyperlink>
      <w:r w:rsidR="48562F3B" w:rsidRPr="13F5941C">
        <w:rPr>
          <w:rFonts w:ascii="Times New Roman" w:hAnsi="Times New Roman" w:cs="Times New Roman"/>
          <w:color w:val="000000" w:themeColor="text1"/>
          <w:sz w:val="20"/>
          <w:szCs w:val="20"/>
        </w:rPr>
        <w:t xml:space="preserve">, </w:t>
      </w:r>
      <w:r w:rsidRPr="13F5941C">
        <w:rPr>
          <w:rFonts w:ascii="Times New Roman" w:hAnsi="Times New Roman" w:cs="Times New Roman"/>
          <w:color w:val="000000" w:themeColor="text1"/>
          <w:sz w:val="20"/>
          <w:szCs w:val="20"/>
        </w:rPr>
        <w:t>https</w:t>
      </w:r>
      <w:r w:rsidRPr="24541271">
        <w:rPr>
          <w:rFonts w:ascii="Times New Roman" w:hAnsi="Times New Roman" w:cs="Times New Roman"/>
          <w:color w:val="000000" w:themeColor="text1"/>
          <w:sz w:val="20"/>
          <w:szCs w:val="20"/>
        </w:rPr>
        <w:t>://www.te.com/usa-en/product-2108994-1.html</w:t>
      </w:r>
    </w:p>
    <w:p w14:paraId="73C7F6E5" w14:textId="65655A2D" w:rsidR="24541271" w:rsidRDefault="24541271"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p>
    <w:p w14:paraId="1E5A96D5" w14:textId="2DD02072" w:rsidR="00FA311E" w:rsidRPr="0084157E" w:rsidRDefault="46CBF0B7" w:rsidP="24541271">
      <w:pPr>
        <w:tabs>
          <w:tab w:val="left" w:pos="720"/>
          <w:tab w:val="left" w:pos="1440"/>
          <w:tab w:val="left" w:pos="2160"/>
          <w:tab w:val="left" w:leader="dot" w:pos="4320"/>
          <w:tab w:val="left" w:pos="6480"/>
        </w:tabs>
        <w:spacing w:after="0"/>
        <w:rPr>
          <w:rFonts w:ascii="Times New Roman" w:hAnsi="Times New Roman" w:cs="Times New Roman"/>
          <w:color w:val="000000" w:themeColor="text1"/>
          <w:sz w:val="20"/>
          <w:szCs w:val="20"/>
        </w:rPr>
      </w:pPr>
      <w:r w:rsidRPr="24541271">
        <w:rPr>
          <w:rFonts w:ascii="Times New Roman" w:eastAsia="Times New Roman" w:hAnsi="Times New Roman" w:cs="Times New Roman"/>
          <w:b/>
          <w:bCs/>
          <w:color w:val="000000" w:themeColor="text1"/>
          <w:sz w:val="20"/>
          <w:szCs w:val="20"/>
        </w:rPr>
        <w:t>Expenses (Fixed Costs)</w:t>
      </w:r>
    </w:p>
    <w:p w14:paraId="0463BD0A" w14:textId="2DD02072" w:rsidR="00FA311E" w:rsidRPr="0084157E" w:rsidRDefault="46CBF0B7" w:rsidP="24541271">
      <w:pPr>
        <w:tabs>
          <w:tab w:val="left" w:pos="720"/>
          <w:tab w:val="left" w:pos="1440"/>
          <w:tab w:val="left" w:pos="2160"/>
          <w:tab w:val="left" w:leader="dot" w:pos="4320"/>
          <w:tab w:val="left" w:pos="6480"/>
        </w:tabs>
        <w:spacing w:after="0"/>
        <w:rPr>
          <w:rFonts w:ascii="Times New Roman" w:eastAsia="Times New Roman" w:hAnsi="Times New Roman" w:cs="Times New Roman"/>
          <w:b/>
          <w:bCs/>
          <w:color w:val="000000" w:themeColor="text1"/>
          <w:sz w:val="20"/>
          <w:szCs w:val="20"/>
        </w:rPr>
      </w:pPr>
      <w:r w:rsidRPr="24541271">
        <w:rPr>
          <w:rFonts w:ascii="Times New Roman" w:eastAsia="Times New Roman" w:hAnsi="Times New Roman" w:cs="Times New Roman"/>
          <w:b/>
          <w:bCs/>
          <w:color w:val="000000" w:themeColor="text1"/>
          <w:sz w:val="20"/>
          <w:szCs w:val="20"/>
        </w:rPr>
        <w:t>Advertising</w:t>
      </w:r>
    </w:p>
    <w:p w14:paraId="23111609" w14:textId="2DD02072" w:rsidR="00FA311E" w:rsidRPr="0084157E" w:rsidRDefault="46CBF0B7" w:rsidP="24541271">
      <w:pPr>
        <w:tabs>
          <w:tab w:val="left" w:pos="720"/>
          <w:tab w:val="left" w:pos="1440"/>
          <w:tab w:val="left" w:pos="2160"/>
          <w:tab w:val="left" w:leader="dot" w:pos="4320"/>
          <w:tab w:val="left" w:pos="6480"/>
        </w:tabs>
        <w:spacing w:after="0"/>
        <w:rPr>
          <w:color w:val="000000" w:themeColor="text1"/>
          <w:sz w:val="20"/>
          <w:szCs w:val="20"/>
        </w:rPr>
      </w:pPr>
      <w:r w:rsidRPr="24541271">
        <w:rPr>
          <w:rFonts w:ascii="Times New Roman" w:eastAsia="Times New Roman" w:hAnsi="Times New Roman" w:cs="Times New Roman"/>
          <w:color w:val="000000" w:themeColor="text1"/>
          <w:sz w:val="20"/>
          <w:szCs w:val="20"/>
        </w:rPr>
        <w:t xml:space="preserve">We will have a variety of advertising costs including </w:t>
      </w:r>
      <w:r w:rsidRPr="24541271">
        <w:rPr>
          <w:rFonts w:ascii="Times New Roman" w:eastAsia="Times New Roman" w:hAnsi="Times New Roman" w:cs="Times New Roman"/>
          <w:color w:val="000000" w:themeColor="text1"/>
          <w:sz w:val="20"/>
          <w:szCs w:val="20"/>
          <w:u w:val="single"/>
        </w:rPr>
        <w:t>Website Development &amp; Maintenance</w:t>
      </w:r>
      <w:r w:rsidRPr="24541271">
        <w:rPr>
          <w:rFonts w:ascii="Times New Roman" w:eastAsia="Times New Roman" w:hAnsi="Times New Roman" w:cs="Times New Roman"/>
          <w:color w:val="000000" w:themeColor="text1"/>
          <w:sz w:val="20"/>
          <w:szCs w:val="20"/>
        </w:rPr>
        <w:t xml:space="preserve">, </w:t>
      </w:r>
      <w:r w:rsidRPr="24541271">
        <w:rPr>
          <w:rFonts w:ascii="Times New Roman" w:eastAsia="Times New Roman" w:hAnsi="Times New Roman" w:cs="Times New Roman"/>
          <w:color w:val="000000" w:themeColor="text1"/>
          <w:sz w:val="20"/>
          <w:szCs w:val="20"/>
          <w:u w:val="single"/>
        </w:rPr>
        <w:t>Content Creation &amp; SEO</w:t>
      </w:r>
      <w:r w:rsidRPr="24541271">
        <w:rPr>
          <w:rFonts w:ascii="Times New Roman" w:eastAsia="Times New Roman" w:hAnsi="Times New Roman" w:cs="Times New Roman"/>
          <w:color w:val="000000" w:themeColor="text1"/>
          <w:sz w:val="20"/>
          <w:szCs w:val="20"/>
        </w:rPr>
        <w:t xml:space="preserve">, </w:t>
      </w:r>
      <w:r w:rsidRPr="24541271">
        <w:rPr>
          <w:rFonts w:ascii="Times New Roman" w:eastAsia="Times New Roman" w:hAnsi="Times New Roman" w:cs="Times New Roman"/>
          <w:color w:val="000000" w:themeColor="text1"/>
          <w:sz w:val="20"/>
          <w:szCs w:val="20"/>
          <w:u w:val="single"/>
        </w:rPr>
        <w:t>Social Media Campaigns</w:t>
      </w:r>
      <w:r w:rsidRPr="24541271">
        <w:rPr>
          <w:rFonts w:ascii="Times New Roman" w:eastAsia="Times New Roman" w:hAnsi="Times New Roman" w:cs="Times New Roman"/>
          <w:color w:val="000000" w:themeColor="text1"/>
          <w:sz w:val="20"/>
          <w:szCs w:val="20"/>
        </w:rPr>
        <w:t xml:space="preserve">, </w:t>
      </w:r>
      <w:r w:rsidRPr="24541271">
        <w:rPr>
          <w:rFonts w:ascii="Times New Roman" w:eastAsia="Times New Roman" w:hAnsi="Times New Roman" w:cs="Times New Roman"/>
          <w:color w:val="000000" w:themeColor="text1"/>
          <w:sz w:val="20"/>
          <w:szCs w:val="20"/>
          <w:u w:val="single"/>
        </w:rPr>
        <w:t>Promotional Materials</w:t>
      </w:r>
      <w:r w:rsidRPr="24541271">
        <w:rPr>
          <w:rFonts w:ascii="Times New Roman" w:eastAsia="Times New Roman" w:hAnsi="Times New Roman" w:cs="Times New Roman"/>
          <w:color w:val="000000" w:themeColor="text1"/>
          <w:sz w:val="20"/>
          <w:szCs w:val="20"/>
        </w:rPr>
        <w:t xml:space="preserve">, </w:t>
      </w:r>
      <w:r w:rsidRPr="24541271">
        <w:rPr>
          <w:rFonts w:ascii="Times New Roman" w:eastAsia="Times New Roman" w:hAnsi="Times New Roman" w:cs="Times New Roman"/>
          <w:color w:val="000000" w:themeColor="text1"/>
          <w:sz w:val="20"/>
          <w:szCs w:val="20"/>
          <w:u w:val="single"/>
        </w:rPr>
        <w:t>Trade Shows &amp; Events</w:t>
      </w:r>
      <w:r w:rsidRPr="24541271">
        <w:rPr>
          <w:rFonts w:ascii="Times New Roman" w:eastAsia="Times New Roman" w:hAnsi="Times New Roman" w:cs="Times New Roman"/>
          <w:color w:val="000000" w:themeColor="text1"/>
          <w:sz w:val="20"/>
          <w:szCs w:val="20"/>
        </w:rPr>
        <w:t xml:space="preserve">, and </w:t>
      </w:r>
      <w:r w:rsidRPr="24541271">
        <w:rPr>
          <w:rFonts w:ascii="Times New Roman" w:eastAsia="Times New Roman" w:hAnsi="Times New Roman" w:cs="Times New Roman"/>
          <w:color w:val="000000" w:themeColor="text1"/>
          <w:sz w:val="20"/>
          <w:szCs w:val="20"/>
          <w:u w:val="single"/>
        </w:rPr>
        <w:t>Branding and Design Services</w:t>
      </w:r>
      <w:r w:rsidRPr="24541271">
        <w:rPr>
          <w:rFonts w:ascii="Times New Roman" w:eastAsia="Times New Roman" w:hAnsi="Times New Roman" w:cs="Times New Roman"/>
          <w:color w:val="000000" w:themeColor="text1"/>
          <w:sz w:val="20"/>
          <w:szCs w:val="20"/>
        </w:rPr>
        <w:t>.</w:t>
      </w:r>
    </w:p>
    <w:p w14:paraId="531C621B" w14:textId="6B47EE24" w:rsidR="00FA311E" w:rsidRPr="0084157E" w:rsidRDefault="46CBF0B7" w:rsidP="24541271">
      <w:pPr>
        <w:tabs>
          <w:tab w:val="left" w:pos="720"/>
          <w:tab w:val="left" w:pos="1440"/>
          <w:tab w:val="left" w:pos="2160"/>
          <w:tab w:val="left" w:leader="dot" w:pos="4320"/>
          <w:tab w:val="left" w:pos="6480"/>
        </w:tabs>
        <w:spacing w:after="0"/>
        <w:rPr>
          <w:color w:val="000000" w:themeColor="text1"/>
          <w:sz w:val="20"/>
          <w:szCs w:val="20"/>
        </w:rPr>
      </w:pPr>
      <w:r w:rsidRPr="24541271">
        <w:rPr>
          <w:rFonts w:ascii="Times New Roman" w:eastAsia="Times New Roman" w:hAnsi="Times New Roman" w:cs="Times New Roman"/>
          <w:color w:val="000000" w:themeColor="text1"/>
          <w:sz w:val="20"/>
          <w:szCs w:val="20"/>
        </w:rPr>
        <w:t xml:space="preserve"> Content Creation &amp; SEO and Social Media Campaigns will be minimal in the first year and will be accelerated once the prototype is complete and we begin sales.</w:t>
      </w:r>
      <w:r w:rsidR="00DC79A0" w:rsidRPr="24541271">
        <w:rPr>
          <w:color w:val="000000" w:themeColor="text1"/>
          <w:sz w:val="20"/>
          <w:szCs w:val="20"/>
        </w:rPr>
        <w:t xml:space="preserve"> </w:t>
      </w:r>
      <w:r w:rsidRPr="24541271">
        <w:rPr>
          <w:rFonts w:ascii="Times New Roman" w:eastAsia="Times New Roman" w:hAnsi="Times New Roman" w:cs="Times New Roman"/>
          <w:color w:val="000000" w:themeColor="text1"/>
          <w:sz w:val="20"/>
          <w:szCs w:val="20"/>
        </w:rPr>
        <w:t>We view trade shows as a great way to meet customers and to share our brand, so we will budget a lot of money to attend them.</w:t>
      </w:r>
    </w:p>
    <w:p w14:paraId="342C553C" w14:textId="2DD02072" w:rsidR="00FA311E" w:rsidRPr="0084157E" w:rsidRDefault="46CBF0B7" w:rsidP="24541271">
      <w:pPr>
        <w:tabs>
          <w:tab w:val="left" w:pos="720"/>
          <w:tab w:val="left" w:pos="1440"/>
          <w:tab w:val="left" w:pos="2160"/>
          <w:tab w:val="left" w:leader="dot" w:pos="4320"/>
          <w:tab w:val="left" w:pos="6480"/>
        </w:tabs>
        <w:spacing w:after="0"/>
        <w:rPr>
          <w:color w:val="000000" w:themeColor="text1"/>
          <w:sz w:val="20"/>
          <w:szCs w:val="20"/>
        </w:rPr>
      </w:pPr>
      <w:r w:rsidRPr="24541271">
        <w:rPr>
          <w:rFonts w:ascii="Times New Roman" w:eastAsia="Times New Roman" w:hAnsi="Times New Roman" w:cs="Times New Roman"/>
          <w:color w:val="000000" w:themeColor="text1"/>
          <w:sz w:val="20"/>
          <w:szCs w:val="20"/>
        </w:rPr>
        <w:t xml:space="preserve"> </w:t>
      </w:r>
    </w:p>
    <w:p w14:paraId="72408FE2" w14:textId="2DD02072" w:rsidR="00FA311E" w:rsidRPr="0084157E" w:rsidRDefault="46CBF0B7" w:rsidP="24541271">
      <w:pPr>
        <w:tabs>
          <w:tab w:val="left" w:pos="720"/>
          <w:tab w:val="left" w:pos="1440"/>
          <w:tab w:val="left" w:pos="2160"/>
          <w:tab w:val="left" w:leader="dot" w:pos="4320"/>
          <w:tab w:val="left" w:pos="6480"/>
        </w:tabs>
        <w:spacing w:after="0"/>
        <w:rPr>
          <w:color w:val="000000" w:themeColor="text1"/>
          <w:sz w:val="20"/>
          <w:szCs w:val="20"/>
        </w:rPr>
      </w:pPr>
      <w:r w:rsidRPr="24541271">
        <w:rPr>
          <w:rFonts w:ascii="Times New Roman" w:eastAsia="Times New Roman" w:hAnsi="Times New Roman" w:cs="Times New Roman"/>
          <w:color w:val="000000" w:themeColor="text1"/>
          <w:sz w:val="20"/>
          <w:szCs w:val="20"/>
        </w:rPr>
        <w:t xml:space="preserve">The cost breakdown within the </w:t>
      </w:r>
      <w:r w:rsidRPr="24541271">
        <w:rPr>
          <w:rFonts w:ascii="Times New Roman" w:eastAsia="Times New Roman" w:hAnsi="Times New Roman" w:cs="Times New Roman"/>
          <w:b/>
          <w:bCs/>
          <w:i/>
          <w:iCs/>
          <w:color w:val="000000" w:themeColor="text1"/>
          <w:sz w:val="20"/>
          <w:szCs w:val="20"/>
        </w:rPr>
        <w:t>Advertising</w:t>
      </w:r>
      <w:r w:rsidRPr="24541271">
        <w:rPr>
          <w:rFonts w:ascii="Times New Roman" w:eastAsia="Times New Roman" w:hAnsi="Times New Roman" w:cs="Times New Roman"/>
          <w:color w:val="000000" w:themeColor="text1"/>
          <w:sz w:val="20"/>
          <w:szCs w:val="20"/>
        </w:rPr>
        <w:t xml:space="preserve"> category is as follows:</w:t>
      </w:r>
      <w:r>
        <w:br/>
      </w:r>
      <w:r w:rsidRPr="24541271">
        <w:rPr>
          <w:rFonts w:ascii="Times New Roman" w:eastAsia="Times New Roman" w:hAnsi="Times New Roman" w:cs="Times New Roman"/>
          <w:color w:val="000000" w:themeColor="text1"/>
          <w:sz w:val="20"/>
          <w:szCs w:val="20"/>
        </w:rPr>
        <w:t xml:space="preserve"> </w:t>
      </w:r>
      <w:r w:rsidRPr="24541271">
        <w:rPr>
          <w:rFonts w:ascii="Times New Roman" w:eastAsia="Times New Roman" w:hAnsi="Times New Roman" w:cs="Times New Roman"/>
          <w:i/>
          <w:iCs/>
          <w:color w:val="000000" w:themeColor="text1"/>
          <w:sz w:val="20"/>
          <w:szCs w:val="20"/>
        </w:rPr>
        <w:t xml:space="preserve">Website Development </w:t>
      </w:r>
    </w:p>
    <w:p w14:paraId="3313DA32" w14:textId="4B952CCE" w:rsidR="00FA311E" w:rsidRPr="0084157E" w:rsidRDefault="46CBF0B7" w:rsidP="24541271">
      <w:pPr>
        <w:tabs>
          <w:tab w:val="left" w:pos="720"/>
          <w:tab w:val="left" w:pos="1440"/>
          <w:tab w:val="left" w:pos="2160"/>
          <w:tab w:val="left" w:leader="dot" w:pos="4320"/>
          <w:tab w:val="left" w:pos="6480"/>
        </w:tabs>
        <w:spacing w:after="0"/>
        <w:rPr>
          <w:color w:val="000000" w:themeColor="text1"/>
          <w:sz w:val="20"/>
          <w:szCs w:val="20"/>
        </w:rPr>
      </w:pPr>
      <w:r w:rsidRPr="24541271">
        <w:rPr>
          <w:rFonts w:ascii="Times New Roman" w:eastAsia="Times New Roman" w:hAnsi="Times New Roman" w:cs="Times New Roman"/>
          <w:i/>
          <w:iCs/>
          <w:color w:val="000000" w:themeColor="text1"/>
          <w:sz w:val="20"/>
          <w:szCs w:val="20"/>
        </w:rPr>
        <w:t>&amp; Maintenance</w:t>
      </w:r>
      <w:r>
        <w:tab/>
      </w:r>
      <w:r w:rsidRPr="24541271">
        <w:rPr>
          <w:rFonts w:ascii="Times New Roman" w:eastAsia="Times New Roman" w:hAnsi="Times New Roman" w:cs="Times New Roman"/>
          <w:i/>
          <w:iCs/>
          <w:color w:val="000000" w:themeColor="text1"/>
          <w:sz w:val="20"/>
          <w:szCs w:val="20"/>
        </w:rPr>
        <w:t xml:space="preserve"> </w:t>
      </w:r>
      <w:r>
        <w:tab/>
      </w:r>
      <w:r>
        <w:tab/>
      </w:r>
      <w:r w:rsidRPr="24541271">
        <w:rPr>
          <w:rFonts w:ascii="Times New Roman" w:eastAsia="Times New Roman" w:hAnsi="Times New Roman" w:cs="Times New Roman"/>
          <w:i/>
          <w:iCs/>
          <w:color w:val="000000" w:themeColor="text1"/>
          <w:sz w:val="20"/>
          <w:szCs w:val="20"/>
        </w:rPr>
        <w:t>$2,000 (assuming Professional design) + $600 annually</w:t>
      </w:r>
    </w:p>
    <w:p w14:paraId="1692B2D7" w14:textId="35DD7CB4" w:rsidR="00FA311E" w:rsidRPr="0084157E" w:rsidRDefault="46CBF0B7" w:rsidP="24541271">
      <w:pPr>
        <w:tabs>
          <w:tab w:val="left" w:pos="720"/>
          <w:tab w:val="left" w:pos="1440"/>
          <w:tab w:val="left" w:pos="2160"/>
          <w:tab w:val="left" w:leader="dot" w:pos="4320"/>
          <w:tab w:val="left" w:pos="6480"/>
        </w:tabs>
        <w:spacing w:after="0"/>
        <w:rPr>
          <w:rFonts w:ascii="Times New Roman" w:eastAsia="Times New Roman" w:hAnsi="Times New Roman" w:cs="Times New Roman"/>
          <w:i/>
          <w:iCs/>
          <w:color w:val="000000" w:themeColor="text1"/>
          <w:sz w:val="20"/>
          <w:szCs w:val="20"/>
        </w:rPr>
      </w:pPr>
      <w:r w:rsidRPr="24541271">
        <w:rPr>
          <w:rFonts w:ascii="Times New Roman" w:eastAsia="Times New Roman" w:hAnsi="Times New Roman" w:cs="Times New Roman"/>
          <w:i/>
          <w:iCs/>
          <w:color w:val="000000" w:themeColor="text1"/>
          <w:sz w:val="20"/>
          <w:szCs w:val="20"/>
        </w:rPr>
        <w:t>Content Creation &amp; SEO</w:t>
      </w:r>
      <w:r>
        <w:tab/>
      </w:r>
      <w:r>
        <w:tab/>
      </w:r>
      <w:r w:rsidRPr="24541271">
        <w:rPr>
          <w:rFonts w:ascii="Times New Roman" w:eastAsia="Times New Roman" w:hAnsi="Times New Roman" w:cs="Times New Roman"/>
          <w:i/>
          <w:iCs/>
          <w:color w:val="000000" w:themeColor="text1"/>
          <w:sz w:val="20"/>
          <w:szCs w:val="20"/>
        </w:rPr>
        <w:t>$650 SEO/month, $250 content creation/month</w:t>
      </w:r>
    </w:p>
    <w:p w14:paraId="21C1CA36" w14:textId="2BB7E786" w:rsidR="00FA311E" w:rsidRPr="0084157E" w:rsidRDefault="46CBF0B7" w:rsidP="24541271">
      <w:pPr>
        <w:tabs>
          <w:tab w:val="left" w:pos="720"/>
          <w:tab w:val="left" w:pos="1440"/>
          <w:tab w:val="left" w:pos="2160"/>
          <w:tab w:val="left" w:leader="dot" w:pos="4320"/>
          <w:tab w:val="left" w:pos="6480"/>
        </w:tabs>
        <w:spacing w:after="0"/>
        <w:rPr>
          <w:color w:val="000000" w:themeColor="text1"/>
          <w:sz w:val="20"/>
          <w:szCs w:val="20"/>
        </w:rPr>
      </w:pPr>
      <w:r w:rsidRPr="24541271">
        <w:rPr>
          <w:rFonts w:ascii="Times New Roman" w:eastAsia="Times New Roman" w:hAnsi="Times New Roman" w:cs="Times New Roman"/>
          <w:i/>
          <w:iCs/>
          <w:color w:val="000000" w:themeColor="text1"/>
          <w:sz w:val="20"/>
          <w:szCs w:val="20"/>
        </w:rPr>
        <w:t>Social Media Campaigns</w:t>
      </w:r>
      <w:r>
        <w:tab/>
      </w:r>
      <w:r>
        <w:tab/>
      </w:r>
      <w:r w:rsidRPr="24541271">
        <w:rPr>
          <w:rFonts w:ascii="Times New Roman" w:eastAsia="Times New Roman" w:hAnsi="Times New Roman" w:cs="Times New Roman"/>
          <w:i/>
          <w:iCs/>
          <w:color w:val="000000" w:themeColor="text1"/>
          <w:sz w:val="20"/>
          <w:szCs w:val="20"/>
        </w:rPr>
        <w:t>$750/month ($9,000 annually)</w:t>
      </w:r>
    </w:p>
    <w:p w14:paraId="4659A88E" w14:textId="7BD2E001" w:rsidR="00FA311E" w:rsidRPr="0084157E" w:rsidRDefault="46CBF0B7" w:rsidP="24541271">
      <w:pPr>
        <w:tabs>
          <w:tab w:val="left" w:pos="720"/>
          <w:tab w:val="left" w:pos="1440"/>
          <w:tab w:val="left" w:pos="2160"/>
          <w:tab w:val="left" w:leader="dot" w:pos="4320"/>
          <w:tab w:val="left" w:pos="6480"/>
        </w:tabs>
        <w:spacing w:after="0"/>
        <w:rPr>
          <w:color w:val="000000" w:themeColor="text1"/>
          <w:sz w:val="20"/>
          <w:szCs w:val="20"/>
        </w:rPr>
      </w:pPr>
      <w:r w:rsidRPr="24541271">
        <w:rPr>
          <w:rFonts w:ascii="Times New Roman" w:eastAsia="Times New Roman" w:hAnsi="Times New Roman" w:cs="Times New Roman"/>
          <w:i/>
          <w:iCs/>
          <w:color w:val="000000" w:themeColor="text1"/>
          <w:sz w:val="20"/>
          <w:szCs w:val="20"/>
        </w:rPr>
        <w:t>Promotional Materials</w:t>
      </w:r>
      <w:r>
        <w:tab/>
      </w:r>
      <w:r>
        <w:tab/>
      </w:r>
      <w:r w:rsidRPr="24541271">
        <w:rPr>
          <w:rFonts w:ascii="Times New Roman" w:eastAsia="Times New Roman" w:hAnsi="Times New Roman" w:cs="Times New Roman"/>
          <w:i/>
          <w:iCs/>
          <w:color w:val="000000" w:themeColor="text1"/>
          <w:sz w:val="20"/>
          <w:szCs w:val="20"/>
        </w:rPr>
        <w:t>$4,000 annual budget</w:t>
      </w:r>
    </w:p>
    <w:p w14:paraId="09A52415" w14:textId="77BEBD75" w:rsidR="00FA311E" w:rsidRPr="0084157E" w:rsidRDefault="46CBF0B7" w:rsidP="24541271">
      <w:pPr>
        <w:tabs>
          <w:tab w:val="left" w:pos="720"/>
          <w:tab w:val="left" w:pos="1440"/>
          <w:tab w:val="left" w:pos="2160"/>
          <w:tab w:val="left" w:leader="dot" w:pos="4320"/>
          <w:tab w:val="left" w:pos="6480"/>
        </w:tabs>
        <w:spacing w:after="0"/>
        <w:rPr>
          <w:color w:val="000000" w:themeColor="text1"/>
          <w:sz w:val="20"/>
          <w:szCs w:val="20"/>
        </w:rPr>
      </w:pPr>
      <w:r w:rsidRPr="24541271">
        <w:rPr>
          <w:rFonts w:ascii="Times New Roman" w:eastAsia="Times New Roman" w:hAnsi="Times New Roman" w:cs="Times New Roman"/>
          <w:i/>
          <w:iCs/>
          <w:color w:val="000000" w:themeColor="text1"/>
          <w:sz w:val="20"/>
          <w:szCs w:val="20"/>
        </w:rPr>
        <w:t>Branding and Design Services</w:t>
      </w:r>
      <w:r>
        <w:tab/>
      </w:r>
      <w:r w:rsidRPr="24541271">
        <w:rPr>
          <w:rFonts w:ascii="Times New Roman" w:eastAsia="Times New Roman" w:hAnsi="Times New Roman" w:cs="Times New Roman"/>
          <w:i/>
          <w:iCs/>
          <w:color w:val="000000" w:themeColor="text1"/>
          <w:sz w:val="20"/>
          <w:szCs w:val="20"/>
        </w:rPr>
        <w:t>$2,000 (one-time), $500 budgeted per additional year</w:t>
      </w:r>
    </w:p>
    <w:p w14:paraId="680A2B62" w14:textId="2DD02072" w:rsidR="00FA311E" w:rsidRPr="0084157E" w:rsidRDefault="46CBF0B7" w:rsidP="24541271">
      <w:pPr>
        <w:tabs>
          <w:tab w:val="left" w:pos="720"/>
          <w:tab w:val="left" w:pos="1440"/>
          <w:tab w:val="left" w:pos="2160"/>
          <w:tab w:val="left" w:leader="dot" w:pos="4320"/>
          <w:tab w:val="left" w:pos="6480"/>
        </w:tabs>
        <w:spacing w:after="0"/>
        <w:rPr>
          <w:color w:val="000000" w:themeColor="text1"/>
          <w:sz w:val="20"/>
          <w:szCs w:val="20"/>
        </w:rPr>
      </w:pPr>
      <w:r w:rsidRPr="24541271">
        <w:rPr>
          <w:rFonts w:ascii="Times New Roman" w:eastAsia="Times New Roman" w:hAnsi="Times New Roman" w:cs="Times New Roman"/>
          <w:i/>
          <w:iCs/>
          <w:color w:val="000000" w:themeColor="text1"/>
          <w:sz w:val="20"/>
          <w:szCs w:val="20"/>
        </w:rPr>
        <w:t xml:space="preserve"> </w:t>
      </w:r>
    </w:p>
    <w:p w14:paraId="27B658FD" w14:textId="2DD02072" w:rsidR="00FA311E" w:rsidRPr="0084157E" w:rsidRDefault="46CBF0B7" w:rsidP="24541271">
      <w:pPr>
        <w:tabs>
          <w:tab w:val="left" w:pos="720"/>
          <w:tab w:val="left" w:pos="1440"/>
          <w:tab w:val="left" w:pos="2160"/>
          <w:tab w:val="left" w:leader="dot" w:pos="4320"/>
          <w:tab w:val="left" w:pos="6480"/>
        </w:tabs>
        <w:spacing w:after="0"/>
        <w:rPr>
          <w:color w:val="000000" w:themeColor="text1"/>
          <w:sz w:val="20"/>
          <w:szCs w:val="20"/>
        </w:rPr>
      </w:pPr>
      <w:r w:rsidRPr="24541271">
        <w:rPr>
          <w:rFonts w:ascii="Times New Roman" w:eastAsia="Times New Roman" w:hAnsi="Times New Roman" w:cs="Times New Roman"/>
          <w:color w:val="000000" w:themeColor="text1"/>
          <w:sz w:val="20"/>
          <w:szCs w:val="20"/>
        </w:rPr>
        <w:t>Sources: forbes.com/advisor/business/software/how-much-does-a-website-cost/</w:t>
      </w:r>
    </w:p>
    <w:p w14:paraId="03B4BC40" w14:textId="2DD02072" w:rsidR="00FA311E" w:rsidRPr="0084157E" w:rsidRDefault="46CBF0B7" w:rsidP="24541271">
      <w:pPr>
        <w:tabs>
          <w:tab w:val="left" w:pos="720"/>
          <w:tab w:val="left" w:pos="1440"/>
          <w:tab w:val="left" w:pos="2160"/>
          <w:tab w:val="left" w:leader="dot" w:pos="4320"/>
          <w:tab w:val="left" w:pos="6480"/>
        </w:tabs>
        <w:spacing w:after="0"/>
        <w:rPr>
          <w:color w:val="000000" w:themeColor="text1"/>
          <w:sz w:val="20"/>
          <w:szCs w:val="20"/>
        </w:rPr>
      </w:pPr>
      <w:r w:rsidRPr="24541271">
        <w:rPr>
          <w:rFonts w:ascii="Times New Roman" w:eastAsia="Times New Roman" w:hAnsi="Times New Roman" w:cs="Times New Roman"/>
          <w:color w:val="000000" w:themeColor="text1"/>
          <w:sz w:val="20"/>
          <w:szCs w:val="20"/>
        </w:rPr>
        <w:t>upwork.com/resources/social-media-campaign-cost</w:t>
      </w:r>
    </w:p>
    <w:p w14:paraId="77A82C03" w14:textId="2DD02072" w:rsidR="00FA311E" w:rsidRPr="0084157E" w:rsidRDefault="46CBF0B7"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ingage.io/post/how-much-are-you-really-spending-on-marketing-sales-materials</w:t>
      </w:r>
    </w:p>
    <w:p w14:paraId="43E594C0" w14:textId="2DD02072" w:rsidR="00FA311E" w:rsidRPr="0084157E" w:rsidRDefault="46CBF0B7"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exhibitsusa.com/average-costs-to-display-attend-trade-shows</w:t>
      </w:r>
    </w:p>
    <w:p w14:paraId="73ACB504" w14:textId="01C87A83" w:rsidR="00FA311E" w:rsidRPr="0084157E" w:rsidRDefault="46CBF0B7" w:rsidP="24541271">
      <w:pPr>
        <w:tabs>
          <w:tab w:val="left" w:pos="720"/>
          <w:tab w:val="left" w:pos="1440"/>
          <w:tab w:val="left" w:pos="2160"/>
          <w:tab w:val="left" w:leader="dot" w:pos="4320"/>
          <w:tab w:val="left" w:pos="6480"/>
        </w:tabs>
        <w:spacing w:after="0"/>
        <w:rPr>
          <w:color w:val="000000" w:themeColor="text1"/>
          <w:sz w:val="20"/>
          <w:szCs w:val="20"/>
        </w:rPr>
      </w:pPr>
      <w:r w:rsidRPr="24541271">
        <w:rPr>
          <w:rFonts w:ascii="Times New Roman" w:eastAsia="Times New Roman" w:hAnsi="Times New Roman" w:cs="Times New Roman"/>
          <w:color w:val="000000" w:themeColor="text1"/>
          <w:sz w:val="20"/>
          <w:szCs w:val="20"/>
        </w:rPr>
        <w:t xml:space="preserve"> </w:t>
      </w:r>
    </w:p>
    <w:p w14:paraId="322BC90F" w14:textId="020C305A" w:rsidR="00FA311E" w:rsidRPr="0084157E" w:rsidRDefault="46CBF0B7" w:rsidP="24541271">
      <w:pPr>
        <w:tabs>
          <w:tab w:val="left" w:pos="720"/>
          <w:tab w:val="left" w:pos="1440"/>
          <w:tab w:val="left" w:pos="2160"/>
          <w:tab w:val="left" w:leader="dot" w:pos="4320"/>
          <w:tab w:val="left" w:pos="6480"/>
        </w:tabs>
        <w:spacing w:after="0"/>
        <w:rPr>
          <w:rFonts w:ascii="Times New Roman" w:eastAsia="Times New Roman" w:hAnsi="Times New Roman" w:cs="Times New Roman"/>
          <w:b/>
          <w:bCs/>
          <w:color w:val="000000" w:themeColor="text1"/>
          <w:sz w:val="20"/>
          <w:szCs w:val="20"/>
          <w:highlight w:val="yellow"/>
        </w:rPr>
      </w:pPr>
      <w:r w:rsidRPr="24541271">
        <w:rPr>
          <w:rFonts w:ascii="Times New Roman" w:eastAsia="Times New Roman" w:hAnsi="Times New Roman" w:cs="Times New Roman"/>
          <w:b/>
          <w:bCs/>
          <w:color w:val="000000" w:themeColor="text1"/>
          <w:sz w:val="20"/>
          <w:szCs w:val="20"/>
        </w:rPr>
        <w:t>Bad Debts</w:t>
      </w:r>
      <w:r w:rsidR="009958E1" w:rsidRPr="24541271">
        <w:rPr>
          <w:rFonts w:ascii="Times New Roman" w:eastAsia="Times New Roman" w:hAnsi="Times New Roman" w:cs="Times New Roman"/>
          <w:b/>
          <w:bCs/>
          <w:color w:val="000000" w:themeColor="text1"/>
          <w:sz w:val="20"/>
          <w:szCs w:val="20"/>
        </w:rPr>
        <w:t xml:space="preserve"> </w:t>
      </w:r>
    </w:p>
    <w:p w14:paraId="7E7CFEFA" w14:textId="05F64D40" w:rsidR="00FA311E" w:rsidRPr="0084157E" w:rsidRDefault="46CBF0B7" w:rsidP="24541271">
      <w:pPr>
        <w:tabs>
          <w:tab w:val="left" w:pos="720"/>
          <w:tab w:val="left" w:pos="1440"/>
          <w:tab w:val="left" w:pos="2160"/>
          <w:tab w:val="left" w:leader="dot" w:pos="4320"/>
          <w:tab w:val="left" w:pos="6480"/>
        </w:tabs>
        <w:spacing w:after="0"/>
        <w:rPr>
          <w:color w:val="000000" w:themeColor="text1"/>
          <w:sz w:val="20"/>
          <w:szCs w:val="20"/>
        </w:rPr>
      </w:pPr>
      <w:r w:rsidRPr="24541271">
        <w:rPr>
          <w:rFonts w:ascii="Times New Roman" w:eastAsia="Times New Roman" w:hAnsi="Times New Roman" w:cs="Times New Roman"/>
          <w:color w:val="000000" w:themeColor="text1"/>
          <w:sz w:val="20"/>
          <w:szCs w:val="20"/>
        </w:rPr>
        <w:t xml:space="preserve">We estimate </w:t>
      </w:r>
      <w:r w:rsidR="469E0898" w:rsidRPr="24541271">
        <w:rPr>
          <w:rFonts w:ascii="Times New Roman" w:eastAsia="Times New Roman" w:hAnsi="Times New Roman" w:cs="Times New Roman"/>
          <w:color w:val="000000" w:themeColor="text1"/>
          <w:sz w:val="20"/>
          <w:szCs w:val="20"/>
        </w:rPr>
        <w:t>2.5</w:t>
      </w:r>
      <w:r w:rsidRPr="24541271">
        <w:rPr>
          <w:rFonts w:ascii="Times New Roman" w:eastAsia="Times New Roman" w:hAnsi="Times New Roman" w:cs="Times New Roman"/>
          <w:color w:val="000000" w:themeColor="text1"/>
          <w:sz w:val="20"/>
          <w:szCs w:val="20"/>
        </w:rPr>
        <w:t>% of debts will go bad.</w:t>
      </w:r>
      <w:r w:rsidR="00164CCF" w:rsidRPr="24541271">
        <w:rPr>
          <w:rFonts w:ascii="Times New Roman" w:eastAsia="Times New Roman" w:hAnsi="Times New Roman" w:cs="Times New Roman"/>
          <w:color w:val="000000" w:themeColor="text1"/>
          <w:sz w:val="20"/>
          <w:szCs w:val="20"/>
        </w:rPr>
        <w:t xml:space="preserve"> </w:t>
      </w:r>
      <w:r w:rsidR="02F00F6A" w:rsidRPr="24541271">
        <w:rPr>
          <w:rFonts w:ascii="Times New Roman" w:eastAsia="Times New Roman" w:hAnsi="Times New Roman" w:cs="Times New Roman"/>
          <w:color w:val="000000" w:themeColor="text1"/>
          <w:sz w:val="20"/>
          <w:szCs w:val="20"/>
        </w:rPr>
        <w:t>Source: investopedia.com/terms/b/baddebt.asp</w:t>
      </w:r>
      <w:r w:rsidRPr="24541271">
        <w:rPr>
          <w:rFonts w:ascii="Times New Roman" w:eastAsia="Times New Roman" w:hAnsi="Times New Roman" w:cs="Times New Roman"/>
          <w:color w:val="000000" w:themeColor="text1"/>
          <w:sz w:val="20"/>
          <w:szCs w:val="20"/>
        </w:rPr>
        <w:t xml:space="preserve"> </w:t>
      </w:r>
    </w:p>
    <w:p w14:paraId="07C30823" w14:textId="42B7A5B6" w:rsidR="00FA311E" w:rsidRPr="0084157E" w:rsidRDefault="46CBF0B7" w:rsidP="24541271">
      <w:pPr>
        <w:tabs>
          <w:tab w:val="left" w:pos="720"/>
          <w:tab w:val="left" w:pos="1440"/>
          <w:tab w:val="left" w:pos="2160"/>
          <w:tab w:val="left" w:leader="dot" w:pos="4320"/>
          <w:tab w:val="left" w:pos="6480"/>
        </w:tabs>
        <w:spacing w:after="0"/>
        <w:rPr>
          <w:rFonts w:ascii="Times New Roman" w:eastAsia="Times New Roman" w:hAnsi="Times New Roman" w:cs="Times New Roman"/>
          <w:b/>
          <w:bCs/>
          <w:color w:val="000000" w:themeColor="text1"/>
          <w:sz w:val="20"/>
          <w:szCs w:val="20"/>
          <w:highlight w:val="yellow"/>
        </w:rPr>
      </w:pPr>
      <w:r w:rsidRPr="24541271">
        <w:rPr>
          <w:rFonts w:ascii="Times New Roman" w:eastAsia="Times New Roman" w:hAnsi="Times New Roman" w:cs="Times New Roman"/>
          <w:b/>
          <w:bCs/>
          <w:color w:val="000000" w:themeColor="text1"/>
          <w:sz w:val="20"/>
          <w:szCs w:val="20"/>
        </w:rPr>
        <w:t>Bank Charges</w:t>
      </w:r>
      <w:r w:rsidR="009958E1" w:rsidRPr="24541271">
        <w:rPr>
          <w:rFonts w:ascii="Times New Roman" w:eastAsia="Times New Roman" w:hAnsi="Times New Roman" w:cs="Times New Roman"/>
          <w:b/>
          <w:bCs/>
          <w:color w:val="000000" w:themeColor="text1"/>
          <w:sz w:val="20"/>
          <w:szCs w:val="20"/>
        </w:rPr>
        <w:t xml:space="preserve"> </w:t>
      </w:r>
    </w:p>
    <w:p w14:paraId="199BD152" w14:textId="2DD02072" w:rsidR="00FA311E" w:rsidRPr="0084157E" w:rsidRDefault="46CBF0B7" w:rsidP="24541271">
      <w:pPr>
        <w:tabs>
          <w:tab w:val="left" w:pos="720"/>
          <w:tab w:val="left" w:pos="1440"/>
          <w:tab w:val="left" w:pos="2160"/>
          <w:tab w:val="left" w:leader="dot" w:pos="4320"/>
          <w:tab w:val="left" w:pos="6480"/>
        </w:tabs>
        <w:spacing w:after="0"/>
        <w:rPr>
          <w:color w:val="000000" w:themeColor="text1"/>
          <w:sz w:val="20"/>
          <w:szCs w:val="20"/>
        </w:rPr>
      </w:pPr>
      <w:r w:rsidRPr="24541271">
        <w:rPr>
          <w:rFonts w:ascii="Times New Roman" w:eastAsia="Times New Roman" w:hAnsi="Times New Roman" w:cs="Times New Roman"/>
          <w:color w:val="000000" w:themeColor="text1"/>
          <w:sz w:val="20"/>
          <w:szCs w:val="20"/>
        </w:rPr>
        <w:t>We plan on using mercury bank, which will charge us $0. They offer various banking solutions, including checking and savings accounts as well as debit and credit cards for the business to use. Another feature it the automatic cash-sweep between sub accounts (Ops/Payroll and AR for example).</w:t>
      </w:r>
    </w:p>
    <w:p w14:paraId="20DA5512" w14:textId="1222EAB7" w:rsidR="00FA311E" w:rsidRPr="0084157E" w:rsidRDefault="46CBF0B7" w:rsidP="24541271">
      <w:pPr>
        <w:tabs>
          <w:tab w:val="left" w:pos="720"/>
          <w:tab w:val="left" w:pos="1440"/>
          <w:tab w:val="left" w:pos="2160"/>
          <w:tab w:val="left" w:leader="dot" w:pos="4320"/>
          <w:tab w:val="left" w:pos="6480"/>
        </w:tabs>
        <w:spacing w:after="0"/>
        <w:rPr>
          <w:color w:val="000000" w:themeColor="text1"/>
          <w:sz w:val="20"/>
          <w:szCs w:val="20"/>
        </w:rPr>
      </w:pPr>
      <w:r w:rsidRPr="24541271">
        <w:rPr>
          <w:rFonts w:ascii="Times New Roman" w:eastAsia="Times New Roman" w:hAnsi="Times New Roman" w:cs="Times New Roman"/>
          <w:color w:val="000000" w:themeColor="text1"/>
          <w:sz w:val="20"/>
          <w:szCs w:val="20"/>
        </w:rPr>
        <w:t xml:space="preserve"> Sources: mercury.com</w:t>
      </w:r>
    </w:p>
    <w:p w14:paraId="4541F5E4" w14:textId="19737E63" w:rsidR="00FA311E" w:rsidRPr="0084157E" w:rsidRDefault="46CBF0B7" w:rsidP="24541271">
      <w:pPr>
        <w:tabs>
          <w:tab w:val="left" w:pos="720"/>
          <w:tab w:val="left" w:pos="1440"/>
          <w:tab w:val="left" w:pos="2160"/>
          <w:tab w:val="left" w:leader="dot" w:pos="4320"/>
          <w:tab w:val="left" w:pos="6480"/>
        </w:tabs>
        <w:spacing w:after="0"/>
        <w:rPr>
          <w:rFonts w:ascii="Times New Roman" w:eastAsia="Times New Roman" w:hAnsi="Times New Roman" w:cs="Times New Roman"/>
          <w:b/>
          <w:bCs/>
          <w:color w:val="000000" w:themeColor="text1"/>
          <w:sz w:val="20"/>
          <w:szCs w:val="20"/>
          <w:highlight w:val="yellow"/>
        </w:rPr>
      </w:pPr>
      <w:r w:rsidRPr="24541271">
        <w:rPr>
          <w:rFonts w:ascii="Times New Roman" w:eastAsia="Times New Roman" w:hAnsi="Times New Roman" w:cs="Times New Roman"/>
          <w:b/>
          <w:bCs/>
          <w:color w:val="000000" w:themeColor="text1"/>
          <w:sz w:val="20"/>
          <w:szCs w:val="20"/>
        </w:rPr>
        <w:t>Cloud and Technology</w:t>
      </w:r>
      <w:r w:rsidR="009958E1" w:rsidRPr="24541271">
        <w:rPr>
          <w:rFonts w:ascii="Times New Roman" w:eastAsia="Times New Roman" w:hAnsi="Times New Roman" w:cs="Times New Roman"/>
          <w:b/>
          <w:bCs/>
          <w:color w:val="000000" w:themeColor="text1"/>
          <w:sz w:val="20"/>
          <w:szCs w:val="20"/>
        </w:rPr>
        <w:t xml:space="preserve"> </w:t>
      </w:r>
    </w:p>
    <w:p w14:paraId="760F635D" w14:textId="5FEEEBDA" w:rsidR="00FA311E" w:rsidRPr="0084157E" w:rsidRDefault="46CBF0B7" w:rsidP="24541271">
      <w:pPr>
        <w:tabs>
          <w:tab w:val="left" w:pos="720"/>
          <w:tab w:val="left" w:pos="1440"/>
          <w:tab w:val="left" w:pos="2160"/>
          <w:tab w:val="left" w:leader="dot" w:pos="4320"/>
          <w:tab w:val="left" w:pos="6480"/>
        </w:tabs>
        <w:spacing w:after="0"/>
        <w:rPr>
          <w:color w:val="000000" w:themeColor="text1"/>
          <w:sz w:val="20"/>
          <w:szCs w:val="20"/>
        </w:rPr>
      </w:pPr>
      <w:r w:rsidRPr="24541271">
        <w:rPr>
          <w:rFonts w:ascii="Times New Roman" w:eastAsia="Times New Roman" w:hAnsi="Times New Roman" w:cs="Times New Roman"/>
          <w:color w:val="000000" w:themeColor="text1"/>
          <w:sz w:val="20"/>
          <w:szCs w:val="20"/>
        </w:rPr>
        <w:t>This cost will be based on how many API requests our machines make, so the projection will be scaled by year.</w:t>
      </w:r>
    </w:p>
    <w:p w14:paraId="4D89DDAD" w14:textId="2659BB41" w:rsidR="24541271" w:rsidRDefault="009958E1"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S</w:t>
      </w:r>
      <w:r w:rsidR="46CBF0B7" w:rsidRPr="24541271">
        <w:rPr>
          <w:rFonts w:ascii="Times New Roman" w:eastAsia="Times New Roman" w:hAnsi="Times New Roman" w:cs="Times New Roman"/>
          <w:color w:val="000000" w:themeColor="text1"/>
          <w:sz w:val="20"/>
          <w:szCs w:val="20"/>
        </w:rPr>
        <w:t>ource:  calculator.aws/#/</w:t>
      </w:r>
    </w:p>
    <w:p w14:paraId="2EEA91F4" w14:textId="08439A1E" w:rsidR="00FA311E" w:rsidRPr="0084157E" w:rsidRDefault="46CBF0B7" w:rsidP="24541271">
      <w:pPr>
        <w:tabs>
          <w:tab w:val="left" w:pos="720"/>
          <w:tab w:val="left" w:pos="1440"/>
          <w:tab w:val="left" w:pos="2160"/>
          <w:tab w:val="left" w:leader="dot" w:pos="4320"/>
          <w:tab w:val="left" w:pos="6480"/>
        </w:tabs>
        <w:spacing w:after="0"/>
        <w:rPr>
          <w:rFonts w:ascii="Times New Roman" w:eastAsia="Times New Roman" w:hAnsi="Times New Roman" w:cs="Times New Roman"/>
          <w:b/>
          <w:bCs/>
          <w:color w:val="000000" w:themeColor="text1"/>
          <w:sz w:val="20"/>
          <w:szCs w:val="20"/>
          <w:highlight w:val="yellow"/>
        </w:rPr>
      </w:pPr>
      <w:r w:rsidRPr="24541271">
        <w:rPr>
          <w:rFonts w:ascii="Times New Roman" w:eastAsia="Times New Roman" w:hAnsi="Times New Roman" w:cs="Times New Roman"/>
          <w:b/>
          <w:bCs/>
          <w:color w:val="000000" w:themeColor="text1"/>
          <w:sz w:val="20"/>
          <w:szCs w:val="20"/>
        </w:rPr>
        <w:t>Commissions</w:t>
      </w:r>
      <w:r w:rsidR="009958E1" w:rsidRPr="24541271">
        <w:rPr>
          <w:rFonts w:ascii="Times New Roman" w:eastAsia="Times New Roman" w:hAnsi="Times New Roman" w:cs="Times New Roman"/>
          <w:b/>
          <w:bCs/>
          <w:color w:val="000000" w:themeColor="text1"/>
          <w:sz w:val="20"/>
          <w:szCs w:val="20"/>
        </w:rPr>
        <w:t xml:space="preserve"> </w:t>
      </w:r>
    </w:p>
    <w:p w14:paraId="151C2CCD" w14:textId="35A3C93A" w:rsidR="00FA311E" w:rsidRPr="0084157E" w:rsidRDefault="46CBF0B7" w:rsidP="24541271">
      <w:pPr>
        <w:tabs>
          <w:tab w:val="left" w:pos="720"/>
          <w:tab w:val="left" w:pos="1440"/>
          <w:tab w:val="left" w:pos="2160"/>
          <w:tab w:val="left" w:leader="dot" w:pos="4320"/>
          <w:tab w:val="left" w:pos="6480"/>
        </w:tabs>
        <w:spacing w:after="0"/>
        <w:rPr>
          <w:color w:val="000000" w:themeColor="text1"/>
          <w:sz w:val="20"/>
          <w:szCs w:val="20"/>
        </w:rPr>
      </w:pPr>
      <w:r w:rsidRPr="24541271">
        <w:rPr>
          <w:rFonts w:ascii="Times New Roman" w:eastAsia="Times New Roman" w:hAnsi="Times New Roman" w:cs="Times New Roman"/>
          <w:color w:val="000000" w:themeColor="text1"/>
          <w:sz w:val="20"/>
          <w:szCs w:val="20"/>
        </w:rPr>
        <w:t xml:space="preserve">The sales team will be compensated </w:t>
      </w:r>
      <w:r w:rsidR="6CB7F7DE" w:rsidRPr="24541271">
        <w:rPr>
          <w:rFonts w:ascii="Times New Roman" w:eastAsia="Times New Roman" w:hAnsi="Times New Roman" w:cs="Times New Roman"/>
          <w:color w:val="000000" w:themeColor="text1"/>
          <w:sz w:val="20"/>
          <w:szCs w:val="20"/>
        </w:rPr>
        <w:t>2</w:t>
      </w:r>
      <w:r w:rsidRPr="24541271">
        <w:rPr>
          <w:rFonts w:ascii="Times New Roman" w:eastAsia="Times New Roman" w:hAnsi="Times New Roman" w:cs="Times New Roman"/>
          <w:color w:val="000000" w:themeColor="text1"/>
          <w:sz w:val="20"/>
          <w:szCs w:val="20"/>
        </w:rPr>
        <w:t>.5% of the gross value of each Lease that they are responsible for originating.</w:t>
      </w:r>
    </w:p>
    <w:p w14:paraId="4570450F" w14:textId="10CE0179" w:rsidR="00FA311E" w:rsidRPr="0084157E" w:rsidRDefault="46CBF0B7"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 xml:space="preserve">The payout structure will be that the Sales Team Members will receive three months of the </w:t>
      </w:r>
      <w:r w:rsidR="3CBBD668" w:rsidRPr="24541271">
        <w:rPr>
          <w:rFonts w:ascii="Times New Roman" w:eastAsia="Times New Roman" w:hAnsi="Times New Roman" w:cs="Times New Roman"/>
          <w:color w:val="000000" w:themeColor="text1"/>
          <w:sz w:val="20"/>
          <w:szCs w:val="20"/>
        </w:rPr>
        <w:t>2</w:t>
      </w:r>
      <w:r w:rsidRPr="24541271">
        <w:rPr>
          <w:rFonts w:ascii="Times New Roman" w:eastAsia="Times New Roman" w:hAnsi="Times New Roman" w:cs="Times New Roman"/>
          <w:color w:val="000000" w:themeColor="text1"/>
          <w:sz w:val="20"/>
          <w:szCs w:val="20"/>
        </w:rPr>
        <w:t>.5% commission upon Lease signing and the remainder quarterly, for the duration of the Lease.</w:t>
      </w:r>
    </w:p>
    <w:p w14:paraId="1DCA6E97" w14:textId="2BA45C7B" w:rsidR="00FA311E" w:rsidRPr="0084157E" w:rsidRDefault="46CBF0B7" w:rsidP="24541271">
      <w:pPr>
        <w:tabs>
          <w:tab w:val="left" w:pos="720"/>
          <w:tab w:val="left" w:pos="1440"/>
          <w:tab w:val="left" w:pos="2160"/>
          <w:tab w:val="left" w:leader="dot" w:pos="4320"/>
          <w:tab w:val="left" w:pos="6480"/>
        </w:tabs>
        <w:spacing w:after="0"/>
        <w:rPr>
          <w:rFonts w:ascii="Times New Roman" w:eastAsia="Times New Roman" w:hAnsi="Times New Roman" w:cs="Times New Roman"/>
          <w:b/>
          <w:bCs/>
          <w:color w:val="000000" w:themeColor="text1"/>
          <w:sz w:val="20"/>
          <w:szCs w:val="20"/>
          <w:highlight w:val="yellow"/>
        </w:rPr>
      </w:pPr>
      <w:r w:rsidRPr="24541271">
        <w:rPr>
          <w:rFonts w:ascii="Times New Roman" w:eastAsia="Times New Roman" w:hAnsi="Times New Roman" w:cs="Times New Roman"/>
          <w:b/>
          <w:bCs/>
          <w:color w:val="000000" w:themeColor="text1"/>
          <w:sz w:val="20"/>
          <w:szCs w:val="20"/>
        </w:rPr>
        <w:t>Contract Labor</w:t>
      </w:r>
      <w:r w:rsidR="009958E1" w:rsidRPr="24541271">
        <w:rPr>
          <w:rFonts w:ascii="Times New Roman" w:eastAsia="Times New Roman" w:hAnsi="Times New Roman" w:cs="Times New Roman"/>
          <w:b/>
          <w:bCs/>
          <w:color w:val="000000" w:themeColor="text1"/>
          <w:sz w:val="20"/>
          <w:szCs w:val="20"/>
        </w:rPr>
        <w:t xml:space="preserve"> </w:t>
      </w:r>
    </w:p>
    <w:p w14:paraId="6054DE3C" w14:textId="3A80CA27" w:rsidR="00FA311E" w:rsidRPr="0084157E" w:rsidRDefault="46CBF0B7"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Independent contractors</w:t>
      </w:r>
      <w:r w:rsidR="00A64D75" w:rsidRPr="24541271">
        <w:rPr>
          <w:rFonts w:ascii="Times New Roman" w:eastAsia="Times New Roman" w:hAnsi="Times New Roman" w:cs="Times New Roman"/>
          <w:color w:val="000000" w:themeColor="text1"/>
          <w:sz w:val="20"/>
          <w:szCs w:val="20"/>
        </w:rPr>
        <w:t xml:space="preserve"> consisting of firmware engineer, AI developer, 2 marketing and sales and a culinary expert </w:t>
      </w:r>
      <w:r w:rsidRPr="24541271">
        <w:rPr>
          <w:rFonts w:ascii="Times New Roman" w:eastAsia="Times New Roman" w:hAnsi="Times New Roman" w:cs="Times New Roman"/>
          <w:color w:val="000000" w:themeColor="text1"/>
          <w:sz w:val="20"/>
          <w:szCs w:val="20"/>
        </w:rPr>
        <w:t>will be paid on average $</w:t>
      </w:r>
      <w:r w:rsidR="00312F86" w:rsidRPr="24541271">
        <w:rPr>
          <w:rFonts w:ascii="Times New Roman" w:eastAsia="Times New Roman" w:hAnsi="Times New Roman" w:cs="Times New Roman"/>
          <w:color w:val="000000" w:themeColor="text1"/>
          <w:sz w:val="20"/>
          <w:szCs w:val="20"/>
        </w:rPr>
        <w:t>35</w:t>
      </w:r>
      <w:r w:rsidRPr="24541271">
        <w:rPr>
          <w:rFonts w:ascii="Times New Roman" w:eastAsia="Times New Roman" w:hAnsi="Times New Roman" w:cs="Times New Roman"/>
          <w:color w:val="000000" w:themeColor="text1"/>
          <w:sz w:val="20"/>
          <w:szCs w:val="20"/>
        </w:rPr>
        <w:t xml:space="preserve"> per hou</w:t>
      </w:r>
      <w:r w:rsidR="00D27571" w:rsidRPr="24541271">
        <w:rPr>
          <w:rFonts w:ascii="Times New Roman" w:eastAsia="Times New Roman" w:hAnsi="Times New Roman" w:cs="Times New Roman"/>
          <w:color w:val="000000" w:themeColor="text1"/>
          <w:sz w:val="20"/>
          <w:szCs w:val="20"/>
        </w:rPr>
        <w:t xml:space="preserve">r. </w:t>
      </w:r>
      <w:r w:rsidR="002C6374" w:rsidRPr="24541271">
        <w:rPr>
          <w:rFonts w:ascii="Times New Roman" w:eastAsia="Times New Roman" w:hAnsi="Times New Roman" w:cs="Times New Roman"/>
          <w:color w:val="000000" w:themeColor="text1"/>
          <w:sz w:val="20"/>
          <w:szCs w:val="20"/>
        </w:rPr>
        <w:t xml:space="preserve">Our salary is slightly higher than the average for Florida to attract </w:t>
      </w:r>
      <w:r w:rsidR="00855956" w:rsidRPr="24541271">
        <w:rPr>
          <w:rFonts w:ascii="Times New Roman" w:eastAsia="Times New Roman" w:hAnsi="Times New Roman" w:cs="Times New Roman"/>
          <w:color w:val="000000" w:themeColor="text1"/>
          <w:sz w:val="20"/>
          <w:szCs w:val="20"/>
        </w:rPr>
        <w:t>potential employees</w:t>
      </w:r>
      <w:r w:rsidR="00F012BB" w:rsidRPr="24541271">
        <w:rPr>
          <w:rFonts w:ascii="Times New Roman" w:eastAsia="Times New Roman" w:hAnsi="Times New Roman" w:cs="Times New Roman"/>
          <w:color w:val="000000" w:themeColor="text1"/>
          <w:sz w:val="20"/>
          <w:szCs w:val="20"/>
        </w:rPr>
        <w:t>.</w:t>
      </w:r>
    </w:p>
    <w:p w14:paraId="73E7699C" w14:textId="41E05DE6" w:rsidR="00207737" w:rsidRPr="0084157E" w:rsidRDefault="002C6374"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Source: https://www.ziprecruiter.com/Salaries/Startup-Salary--in-Florida</w:t>
      </w:r>
    </w:p>
    <w:p w14:paraId="2660679E" w14:textId="40E7CBD7" w:rsidR="00FA311E" w:rsidRPr="0084157E" w:rsidRDefault="46CBF0B7" w:rsidP="24541271">
      <w:pPr>
        <w:tabs>
          <w:tab w:val="left" w:pos="720"/>
          <w:tab w:val="left" w:pos="1440"/>
          <w:tab w:val="left" w:pos="2160"/>
          <w:tab w:val="left" w:leader="dot" w:pos="4320"/>
          <w:tab w:val="left" w:pos="6480"/>
        </w:tabs>
        <w:spacing w:after="0"/>
        <w:rPr>
          <w:rFonts w:ascii="Times New Roman" w:eastAsia="Times New Roman" w:hAnsi="Times New Roman" w:cs="Times New Roman"/>
          <w:b/>
          <w:bCs/>
          <w:color w:val="000000" w:themeColor="text1"/>
          <w:sz w:val="20"/>
          <w:szCs w:val="20"/>
        </w:rPr>
      </w:pPr>
      <w:r w:rsidRPr="24541271">
        <w:rPr>
          <w:rFonts w:ascii="Times New Roman" w:eastAsia="Times New Roman" w:hAnsi="Times New Roman" w:cs="Times New Roman"/>
          <w:b/>
          <w:bCs/>
          <w:color w:val="000000" w:themeColor="text1"/>
          <w:sz w:val="20"/>
          <w:szCs w:val="20"/>
        </w:rPr>
        <w:t>Credit Card Fees</w:t>
      </w:r>
      <w:r w:rsidR="00207737" w:rsidRPr="24541271">
        <w:rPr>
          <w:rFonts w:ascii="Times New Roman" w:eastAsia="Times New Roman" w:hAnsi="Times New Roman" w:cs="Times New Roman"/>
          <w:b/>
          <w:bCs/>
          <w:color w:val="000000" w:themeColor="text1"/>
          <w:sz w:val="20"/>
          <w:szCs w:val="20"/>
        </w:rPr>
        <w:t xml:space="preserve"> </w:t>
      </w:r>
      <w:r w:rsidR="00B526EE" w:rsidRPr="24541271">
        <w:rPr>
          <w:rFonts w:ascii="Times New Roman" w:eastAsia="Times New Roman" w:hAnsi="Times New Roman" w:cs="Times New Roman"/>
          <w:b/>
          <w:bCs/>
          <w:color w:val="000000" w:themeColor="text1"/>
          <w:sz w:val="20"/>
          <w:szCs w:val="20"/>
        </w:rPr>
        <w:t>–</w:t>
      </w:r>
      <w:r w:rsidR="00207737" w:rsidRPr="24541271">
        <w:rPr>
          <w:rFonts w:ascii="Times New Roman" w:eastAsia="Times New Roman" w:hAnsi="Times New Roman" w:cs="Times New Roman"/>
          <w:b/>
          <w:bCs/>
          <w:color w:val="000000" w:themeColor="text1"/>
          <w:sz w:val="20"/>
          <w:szCs w:val="20"/>
        </w:rPr>
        <w:t xml:space="preserve"> </w:t>
      </w:r>
    </w:p>
    <w:p w14:paraId="0210D1FD" w14:textId="1826F459" w:rsidR="00FA311E" w:rsidRPr="0084157E" w:rsidRDefault="46CBF0B7" w:rsidP="24541271">
      <w:pPr>
        <w:tabs>
          <w:tab w:val="left" w:pos="720"/>
          <w:tab w:val="left" w:pos="1440"/>
          <w:tab w:val="left" w:pos="2160"/>
          <w:tab w:val="left" w:leader="dot" w:pos="4320"/>
          <w:tab w:val="left" w:pos="6480"/>
        </w:tabs>
        <w:spacing w:after="0"/>
        <w:rPr>
          <w:color w:val="000000" w:themeColor="text1"/>
          <w:sz w:val="20"/>
          <w:szCs w:val="20"/>
        </w:rPr>
      </w:pPr>
      <w:r w:rsidRPr="24541271">
        <w:rPr>
          <w:rFonts w:ascii="Times New Roman" w:eastAsia="Times New Roman" w:hAnsi="Times New Roman" w:cs="Times New Roman"/>
          <w:color w:val="000000" w:themeColor="text1"/>
          <w:sz w:val="20"/>
          <w:szCs w:val="20"/>
        </w:rPr>
        <w:t>The Stipe platform assesses credit card fees on a per-swipe basis. This will constitute 2.9% + $0.30 per transaction.</w:t>
      </w:r>
      <w:r w:rsidR="002B6147" w:rsidRPr="24541271">
        <w:rPr>
          <w:rFonts w:ascii="Times New Roman" w:eastAsia="Times New Roman" w:hAnsi="Times New Roman" w:cs="Times New Roman"/>
          <w:color w:val="000000" w:themeColor="text1"/>
          <w:sz w:val="20"/>
          <w:szCs w:val="20"/>
        </w:rPr>
        <w:t xml:space="preserve"> Target daily active users is 1</w:t>
      </w:r>
      <w:r w:rsidR="00807053" w:rsidRPr="24541271">
        <w:rPr>
          <w:rFonts w:ascii="Times New Roman" w:eastAsia="Times New Roman" w:hAnsi="Times New Roman" w:cs="Times New Roman"/>
          <w:color w:val="000000" w:themeColor="text1"/>
          <w:sz w:val="20"/>
          <w:szCs w:val="20"/>
        </w:rPr>
        <w:t>,</w:t>
      </w:r>
      <w:r w:rsidR="002B6147" w:rsidRPr="24541271">
        <w:rPr>
          <w:rFonts w:ascii="Times New Roman" w:eastAsia="Times New Roman" w:hAnsi="Times New Roman" w:cs="Times New Roman"/>
          <w:color w:val="000000" w:themeColor="text1"/>
          <w:sz w:val="20"/>
          <w:szCs w:val="20"/>
        </w:rPr>
        <w:t>000 per day at the end of year 1</w:t>
      </w:r>
      <w:r w:rsidR="00807053" w:rsidRPr="24541271">
        <w:rPr>
          <w:rFonts w:ascii="Times New Roman" w:eastAsia="Times New Roman" w:hAnsi="Times New Roman" w:cs="Times New Roman"/>
          <w:color w:val="000000" w:themeColor="text1"/>
          <w:sz w:val="20"/>
          <w:szCs w:val="20"/>
        </w:rPr>
        <w:t>,</w:t>
      </w:r>
      <w:r w:rsidR="002B6147" w:rsidRPr="24541271">
        <w:rPr>
          <w:rFonts w:ascii="Times New Roman" w:eastAsia="Times New Roman" w:hAnsi="Times New Roman" w:cs="Times New Roman"/>
          <w:color w:val="000000" w:themeColor="text1"/>
          <w:sz w:val="20"/>
          <w:szCs w:val="20"/>
        </w:rPr>
        <w:t xml:space="preserve"> </w:t>
      </w:r>
      <w:r w:rsidR="00807053" w:rsidRPr="24541271">
        <w:rPr>
          <w:rFonts w:ascii="Times New Roman" w:eastAsia="Times New Roman" w:hAnsi="Times New Roman" w:cs="Times New Roman"/>
          <w:color w:val="000000" w:themeColor="text1"/>
          <w:sz w:val="20"/>
          <w:szCs w:val="20"/>
        </w:rPr>
        <w:t xml:space="preserve">10,000 </w:t>
      </w:r>
      <w:r w:rsidR="00B3699E" w:rsidRPr="24541271">
        <w:rPr>
          <w:rFonts w:ascii="Times New Roman" w:eastAsia="Times New Roman" w:hAnsi="Times New Roman" w:cs="Times New Roman"/>
          <w:color w:val="000000" w:themeColor="text1"/>
          <w:sz w:val="20"/>
          <w:szCs w:val="20"/>
        </w:rPr>
        <w:t xml:space="preserve">per day </w:t>
      </w:r>
      <w:r w:rsidR="00807053" w:rsidRPr="24541271">
        <w:rPr>
          <w:rFonts w:ascii="Times New Roman" w:eastAsia="Times New Roman" w:hAnsi="Times New Roman" w:cs="Times New Roman"/>
          <w:color w:val="000000" w:themeColor="text1"/>
          <w:sz w:val="20"/>
          <w:szCs w:val="20"/>
        </w:rPr>
        <w:t>for year 2</w:t>
      </w:r>
      <w:r w:rsidR="00683599" w:rsidRPr="24541271">
        <w:rPr>
          <w:rFonts w:ascii="Times New Roman" w:eastAsia="Times New Roman" w:hAnsi="Times New Roman" w:cs="Times New Roman"/>
          <w:color w:val="000000" w:themeColor="text1"/>
          <w:sz w:val="20"/>
          <w:szCs w:val="20"/>
        </w:rPr>
        <w:t xml:space="preserve">, and </w:t>
      </w:r>
      <w:r w:rsidR="00043DDD" w:rsidRPr="24541271">
        <w:rPr>
          <w:rFonts w:ascii="Times New Roman" w:eastAsia="Times New Roman" w:hAnsi="Times New Roman" w:cs="Times New Roman"/>
          <w:color w:val="000000" w:themeColor="text1"/>
          <w:sz w:val="20"/>
          <w:szCs w:val="20"/>
        </w:rPr>
        <w:t>100,000</w:t>
      </w:r>
      <w:r w:rsidR="00683599" w:rsidRPr="24541271">
        <w:rPr>
          <w:rFonts w:ascii="Times New Roman" w:eastAsia="Times New Roman" w:hAnsi="Times New Roman" w:cs="Times New Roman"/>
          <w:color w:val="000000" w:themeColor="text1"/>
          <w:sz w:val="20"/>
          <w:szCs w:val="20"/>
        </w:rPr>
        <w:t xml:space="preserve"> for year 3. </w:t>
      </w:r>
      <w:r w:rsidR="29214B0B" w:rsidRPr="24541271">
        <w:rPr>
          <w:rFonts w:ascii="Times New Roman" w:eastAsia="Times New Roman" w:hAnsi="Times New Roman" w:cs="Times New Roman"/>
          <w:color w:val="000000" w:themeColor="text1"/>
          <w:sz w:val="20"/>
          <w:szCs w:val="20"/>
        </w:rPr>
        <w:t>With an average transaction price projected at $4.49, swipe fees will average $0.43 per transaction</w:t>
      </w:r>
      <w:r w:rsidR="00683599" w:rsidRPr="24541271">
        <w:rPr>
          <w:color w:val="000000" w:themeColor="text1"/>
          <w:sz w:val="20"/>
          <w:szCs w:val="20"/>
        </w:rPr>
        <w:t>.</w:t>
      </w:r>
    </w:p>
    <w:p w14:paraId="16523081" w14:textId="43787439" w:rsidR="00FA311E" w:rsidRPr="0084157E" w:rsidRDefault="00FA311E"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p>
    <w:p w14:paraId="4C214FB0" w14:textId="511FA8B3" w:rsidR="00FA311E" w:rsidRPr="0084157E" w:rsidRDefault="46CBF0B7" w:rsidP="24541271">
      <w:pPr>
        <w:tabs>
          <w:tab w:val="left" w:pos="720"/>
          <w:tab w:val="left" w:pos="1440"/>
          <w:tab w:val="left" w:pos="2160"/>
          <w:tab w:val="left" w:leader="dot" w:pos="4320"/>
          <w:tab w:val="left" w:pos="6480"/>
        </w:tabs>
        <w:spacing w:after="0"/>
        <w:rPr>
          <w:color w:val="000000" w:themeColor="text1"/>
          <w:sz w:val="20"/>
          <w:szCs w:val="20"/>
        </w:rPr>
      </w:pPr>
      <w:r w:rsidRPr="24541271">
        <w:rPr>
          <w:rFonts w:ascii="Times New Roman" w:eastAsia="Times New Roman" w:hAnsi="Times New Roman" w:cs="Times New Roman"/>
          <w:color w:val="000000" w:themeColor="text1"/>
          <w:sz w:val="20"/>
          <w:szCs w:val="20"/>
        </w:rPr>
        <w:t>For transactions between end users and the machines in businesses/offices, we will charge the lease 4.3%, meaning this fee will be covered for those transactions.</w:t>
      </w:r>
      <w:r w:rsidR="00BB27C0" w:rsidRPr="24541271">
        <w:rPr>
          <w:color w:val="000000" w:themeColor="text1"/>
          <w:sz w:val="20"/>
          <w:szCs w:val="20"/>
        </w:rPr>
        <w:t xml:space="preserve"> </w:t>
      </w:r>
      <w:r w:rsidRPr="24541271">
        <w:rPr>
          <w:rFonts w:ascii="Times New Roman" w:eastAsia="Times New Roman" w:hAnsi="Times New Roman" w:cs="Times New Roman"/>
          <w:color w:val="000000" w:themeColor="text1"/>
          <w:sz w:val="20"/>
          <w:szCs w:val="20"/>
        </w:rPr>
        <w:t xml:space="preserve">Source: stripe.com/pricing </w:t>
      </w:r>
    </w:p>
    <w:p w14:paraId="7A7A3E78" w14:textId="40853D3B" w:rsidR="00FA311E" w:rsidRPr="0084157E" w:rsidRDefault="46CBF0B7" w:rsidP="24541271">
      <w:pPr>
        <w:tabs>
          <w:tab w:val="left" w:pos="720"/>
          <w:tab w:val="left" w:pos="1440"/>
          <w:tab w:val="left" w:pos="2160"/>
          <w:tab w:val="left" w:leader="dot" w:pos="4320"/>
          <w:tab w:val="left" w:pos="6480"/>
        </w:tabs>
        <w:spacing w:after="0"/>
        <w:rPr>
          <w:rFonts w:ascii="Times New Roman" w:eastAsia="Times New Roman" w:hAnsi="Times New Roman" w:cs="Times New Roman"/>
          <w:b/>
          <w:bCs/>
          <w:color w:val="000000" w:themeColor="text1"/>
          <w:sz w:val="20"/>
          <w:szCs w:val="20"/>
        </w:rPr>
      </w:pPr>
      <w:r w:rsidRPr="24541271">
        <w:rPr>
          <w:rFonts w:ascii="Times New Roman" w:eastAsia="Times New Roman" w:hAnsi="Times New Roman" w:cs="Times New Roman"/>
          <w:b/>
          <w:bCs/>
          <w:color w:val="000000" w:themeColor="text1"/>
          <w:sz w:val="20"/>
          <w:szCs w:val="20"/>
        </w:rPr>
        <w:t>Delivery Expenses</w:t>
      </w:r>
    </w:p>
    <w:p w14:paraId="11E63174" w14:textId="2EB547A6" w:rsidR="005D23D4" w:rsidRPr="0084157E" w:rsidRDefault="000D3612"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 xml:space="preserve">Based on </w:t>
      </w:r>
      <w:r w:rsidR="00362A6C" w:rsidRPr="24541271">
        <w:rPr>
          <w:rFonts w:ascii="Times New Roman" w:eastAsia="Times New Roman" w:hAnsi="Times New Roman" w:cs="Times New Roman"/>
          <w:color w:val="000000" w:themeColor="text1"/>
          <w:sz w:val="20"/>
          <w:szCs w:val="20"/>
        </w:rPr>
        <w:t xml:space="preserve">transportation services for large machinery </w:t>
      </w:r>
      <w:r w:rsidR="00E44A65" w:rsidRPr="24541271">
        <w:rPr>
          <w:rFonts w:ascii="Times New Roman" w:eastAsia="Times New Roman" w:hAnsi="Times New Roman" w:cs="Times New Roman"/>
          <w:color w:val="000000" w:themeColor="text1"/>
          <w:sz w:val="20"/>
          <w:szCs w:val="20"/>
        </w:rPr>
        <w:t xml:space="preserve">services the average cost of </w:t>
      </w:r>
      <w:r w:rsidR="002912D3" w:rsidRPr="24541271">
        <w:rPr>
          <w:rFonts w:ascii="Times New Roman" w:eastAsia="Times New Roman" w:hAnsi="Times New Roman" w:cs="Times New Roman"/>
          <w:color w:val="000000" w:themeColor="text1"/>
          <w:sz w:val="20"/>
          <w:szCs w:val="20"/>
        </w:rPr>
        <w:t xml:space="preserve">shipping </w:t>
      </w:r>
      <w:r w:rsidR="002132A2" w:rsidRPr="24541271">
        <w:rPr>
          <w:rFonts w:ascii="Times New Roman" w:eastAsia="Times New Roman" w:hAnsi="Times New Roman" w:cs="Times New Roman"/>
          <w:color w:val="000000" w:themeColor="text1"/>
          <w:sz w:val="20"/>
          <w:szCs w:val="20"/>
        </w:rPr>
        <w:t xml:space="preserve">over a </w:t>
      </w:r>
      <w:r w:rsidR="00A25EBA" w:rsidRPr="24541271">
        <w:rPr>
          <w:rFonts w:ascii="Times New Roman" w:eastAsia="Times New Roman" w:hAnsi="Times New Roman" w:cs="Times New Roman"/>
          <w:color w:val="000000" w:themeColor="text1"/>
          <w:sz w:val="20"/>
          <w:szCs w:val="20"/>
        </w:rPr>
        <w:t>distance</w:t>
      </w:r>
      <w:r w:rsidR="00295D6D" w:rsidRPr="24541271">
        <w:rPr>
          <w:rFonts w:ascii="Times New Roman" w:eastAsia="Times New Roman" w:hAnsi="Times New Roman" w:cs="Times New Roman"/>
          <w:color w:val="000000" w:themeColor="text1"/>
          <w:sz w:val="20"/>
          <w:szCs w:val="20"/>
        </w:rPr>
        <w:t xml:space="preserve"> up to </w:t>
      </w:r>
      <w:r w:rsidR="004571AA" w:rsidRPr="24541271">
        <w:rPr>
          <w:rFonts w:ascii="Times New Roman" w:eastAsia="Times New Roman" w:hAnsi="Times New Roman" w:cs="Times New Roman"/>
          <w:color w:val="000000" w:themeColor="text1"/>
          <w:sz w:val="20"/>
          <w:szCs w:val="20"/>
        </w:rPr>
        <w:t>2,750 miles is approximately</w:t>
      </w:r>
      <w:r w:rsidR="00772D95" w:rsidRPr="24541271">
        <w:rPr>
          <w:rFonts w:ascii="Times New Roman" w:eastAsia="Times New Roman" w:hAnsi="Times New Roman" w:cs="Times New Roman"/>
          <w:color w:val="000000" w:themeColor="text1"/>
          <w:sz w:val="20"/>
          <w:szCs w:val="20"/>
        </w:rPr>
        <w:t xml:space="preserve"> $3,155. </w:t>
      </w:r>
      <w:r w:rsidR="0084144C" w:rsidRPr="24541271">
        <w:rPr>
          <w:rFonts w:ascii="Times New Roman" w:eastAsia="Times New Roman" w:hAnsi="Times New Roman" w:cs="Times New Roman"/>
          <w:color w:val="000000" w:themeColor="text1"/>
          <w:sz w:val="20"/>
          <w:szCs w:val="20"/>
        </w:rPr>
        <w:t xml:space="preserve">This averages out to </w:t>
      </w:r>
      <w:r w:rsidR="00DD0A63" w:rsidRPr="24541271">
        <w:rPr>
          <w:rFonts w:ascii="Times New Roman" w:eastAsia="Times New Roman" w:hAnsi="Times New Roman" w:cs="Times New Roman"/>
          <w:color w:val="000000" w:themeColor="text1"/>
          <w:sz w:val="20"/>
          <w:szCs w:val="20"/>
        </w:rPr>
        <w:t>cost of</w:t>
      </w:r>
      <w:r w:rsidR="002B36AA" w:rsidRPr="24541271">
        <w:rPr>
          <w:rFonts w:ascii="Times New Roman" w:eastAsia="Times New Roman" w:hAnsi="Times New Roman" w:cs="Times New Roman"/>
          <w:color w:val="000000" w:themeColor="text1"/>
          <w:sz w:val="20"/>
          <w:szCs w:val="20"/>
        </w:rPr>
        <w:t xml:space="preserve"> $1.14 </w:t>
      </w:r>
      <w:r w:rsidR="00C27BF5" w:rsidRPr="24541271">
        <w:rPr>
          <w:rFonts w:ascii="Times New Roman" w:eastAsia="Times New Roman" w:hAnsi="Times New Roman" w:cs="Times New Roman"/>
          <w:color w:val="000000" w:themeColor="text1"/>
          <w:sz w:val="20"/>
          <w:szCs w:val="20"/>
        </w:rPr>
        <w:t>per mile of transportation. It is expecte</w:t>
      </w:r>
      <w:r w:rsidR="00A25EBA" w:rsidRPr="24541271">
        <w:rPr>
          <w:rFonts w:ascii="Times New Roman" w:eastAsia="Times New Roman" w:hAnsi="Times New Roman" w:cs="Times New Roman"/>
          <w:color w:val="000000" w:themeColor="text1"/>
          <w:sz w:val="20"/>
          <w:szCs w:val="20"/>
        </w:rPr>
        <w:t xml:space="preserve">d to have 10 units per </w:t>
      </w:r>
      <w:r w:rsidR="00520128" w:rsidRPr="24541271">
        <w:rPr>
          <w:rFonts w:ascii="Times New Roman" w:eastAsia="Times New Roman" w:hAnsi="Times New Roman" w:cs="Times New Roman"/>
          <w:color w:val="000000" w:themeColor="text1"/>
          <w:sz w:val="20"/>
          <w:szCs w:val="20"/>
        </w:rPr>
        <w:t xml:space="preserve">truck </w:t>
      </w:r>
      <w:r w:rsidR="002C7C02" w:rsidRPr="24541271">
        <w:rPr>
          <w:rFonts w:ascii="Times New Roman" w:eastAsia="Times New Roman" w:hAnsi="Times New Roman" w:cs="Times New Roman"/>
          <w:color w:val="000000" w:themeColor="text1"/>
          <w:sz w:val="20"/>
          <w:szCs w:val="20"/>
        </w:rPr>
        <w:t>so f</w:t>
      </w:r>
      <w:r w:rsidR="46CBF0B7" w:rsidRPr="24541271">
        <w:rPr>
          <w:rFonts w:ascii="Times New Roman" w:eastAsia="Times New Roman" w:hAnsi="Times New Roman" w:cs="Times New Roman"/>
          <w:color w:val="000000" w:themeColor="text1"/>
          <w:sz w:val="20"/>
          <w:szCs w:val="20"/>
        </w:rPr>
        <w:t xml:space="preserve">or each unit, we anticipate a delivery cost of </w:t>
      </w:r>
      <w:r w:rsidR="002926D6" w:rsidRPr="24541271">
        <w:rPr>
          <w:rFonts w:ascii="Times New Roman" w:eastAsia="Times New Roman" w:hAnsi="Times New Roman" w:cs="Times New Roman"/>
          <w:color w:val="000000" w:themeColor="text1"/>
          <w:sz w:val="20"/>
          <w:szCs w:val="20"/>
        </w:rPr>
        <w:t>$ 315.50 per unit</w:t>
      </w:r>
      <w:r w:rsidR="00A45363" w:rsidRPr="24541271">
        <w:rPr>
          <w:rFonts w:ascii="Times New Roman" w:eastAsia="Times New Roman" w:hAnsi="Times New Roman" w:cs="Times New Roman"/>
          <w:color w:val="000000" w:themeColor="text1"/>
          <w:sz w:val="20"/>
          <w:szCs w:val="20"/>
        </w:rPr>
        <w:t>.</w:t>
      </w:r>
      <w:r w:rsidR="009902EF" w:rsidRPr="24541271">
        <w:rPr>
          <w:rFonts w:ascii="Times New Roman" w:eastAsia="Times New Roman" w:hAnsi="Times New Roman" w:cs="Times New Roman"/>
          <w:color w:val="000000" w:themeColor="text1"/>
          <w:sz w:val="20"/>
          <w:szCs w:val="20"/>
        </w:rPr>
        <w:t xml:space="preserve"> Year 1</w:t>
      </w:r>
      <w:r w:rsidR="00ED09B4" w:rsidRPr="24541271">
        <w:rPr>
          <w:rFonts w:ascii="Times New Roman" w:eastAsia="Times New Roman" w:hAnsi="Times New Roman" w:cs="Times New Roman"/>
          <w:color w:val="000000" w:themeColor="text1"/>
          <w:sz w:val="20"/>
          <w:szCs w:val="20"/>
        </w:rPr>
        <w:t xml:space="preserve"> </w:t>
      </w:r>
      <w:r w:rsidR="0040661F" w:rsidRPr="24541271">
        <w:rPr>
          <w:rFonts w:ascii="Times New Roman" w:eastAsia="Times New Roman" w:hAnsi="Times New Roman" w:cs="Times New Roman"/>
          <w:color w:val="000000" w:themeColor="text1"/>
          <w:sz w:val="20"/>
          <w:szCs w:val="20"/>
        </w:rPr>
        <w:t xml:space="preserve">there will be no units being shipped during the development period. Year 2 a </w:t>
      </w:r>
      <w:r w:rsidR="003D6F8C" w:rsidRPr="24541271">
        <w:rPr>
          <w:rFonts w:ascii="Times New Roman" w:eastAsia="Times New Roman" w:hAnsi="Times New Roman" w:cs="Times New Roman"/>
          <w:color w:val="000000" w:themeColor="text1"/>
          <w:sz w:val="20"/>
          <w:szCs w:val="20"/>
        </w:rPr>
        <w:t>well-defined</w:t>
      </w:r>
      <w:r w:rsidR="0040661F" w:rsidRPr="24541271">
        <w:rPr>
          <w:rFonts w:ascii="Times New Roman" w:eastAsia="Times New Roman" w:hAnsi="Times New Roman" w:cs="Times New Roman"/>
          <w:color w:val="000000" w:themeColor="text1"/>
          <w:sz w:val="20"/>
          <w:szCs w:val="20"/>
        </w:rPr>
        <w:t xml:space="preserve"> prototype will be sent to initial investors so about 20 units. </w:t>
      </w:r>
      <w:r w:rsidR="003D6F8C" w:rsidRPr="24541271">
        <w:rPr>
          <w:rFonts w:ascii="Times New Roman" w:eastAsia="Times New Roman" w:hAnsi="Times New Roman" w:cs="Times New Roman"/>
          <w:color w:val="000000" w:themeColor="text1"/>
          <w:sz w:val="20"/>
          <w:szCs w:val="20"/>
        </w:rPr>
        <w:t xml:space="preserve">Year 3 the goal is to establish our product works and </w:t>
      </w:r>
      <w:r w:rsidR="009B2DA9" w:rsidRPr="24541271">
        <w:rPr>
          <w:rFonts w:ascii="Times New Roman" w:eastAsia="Times New Roman" w:hAnsi="Times New Roman" w:cs="Times New Roman"/>
          <w:color w:val="000000" w:themeColor="text1"/>
          <w:sz w:val="20"/>
          <w:szCs w:val="20"/>
        </w:rPr>
        <w:t xml:space="preserve">ship out 100 units of the second version of the machine. </w:t>
      </w:r>
    </w:p>
    <w:p w14:paraId="407FE9D5" w14:textId="08F004B1" w:rsidR="002B340D" w:rsidRPr="0084157E" w:rsidRDefault="005D23D4"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Source: https://www.wewilltransportit.com/florida-heavy-equipment-transport/#:~:text=You%20should%20estimate%20about%20%241.75,mile%20to%20transport%20construction%20equipment.</w:t>
      </w:r>
    </w:p>
    <w:p w14:paraId="0F508B7B" w14:textId="2DD02072" w:rsidR="00FA311E" w:rsidRPr="0084157E" w:rsidRDefault="46CBF0B7" w:rsidP="24541271">
      <w:pPr>
        <w:tabs>
          <w:tab w:val="left" w:pos="720"/>
          <w:tab w:val="left" w:pos="1440"/>
          <w:tab w:val="left" w:pos="2160"/>
          <w:tab w:val="left" w:leader="dot" w:pos="4320"/>
          <w:tab w:val="left" w:pos="6480"/>
        </w:tabs>
        <w:spacing w:after="0"/>
        <w:rPr>
          <w:color w:val="000000" w:themeColor="text1"/>
          <w:sz w:val="20"/>
          <w:szCs w:val="20"/>
        </w:rPr>
      </w:pPr>
      <w:r w:rsidRPr="24541271">
        <w:rPr>
          <w:rFonts w:ascii="Times New Roman" w:eastAsia="Times New Roman" w:hAnsi="Times New Roman" w:cs="Times New Roman"/>
          <w:color w:val="000000" w:themeColor="text1"/>
          <w:sz w:val="20"/>
          <w:szCs w:val="20"/>
        </w:rPr>
        <w:t xml:space="preserve"> </w:t>
      </w:r>
    </w:p>
    <w:p w14:paraId="4A446EE4" w14:textId="1FAA02F6" w:rsidR="00FA311E" w:rsidRPr="0084157E" w:rsidRDefault="46CBF0B7" w:rsidP="24541271">
      <w:pPr>
        <w:tabs>
          <w:tab w:val="left" w:pos="720"/>
          <w:tab w:val="left" w:pos="1440"/>
          <w:tab w:val="left" w:pos="2160"/>
          <w:tab w:val="left" w:leader="dot" w:pos="4320"/>
          <w:tab w:val="left" w:pos="6480"/>
        </w:tabs>
        <w:spacing w:after="0"/>
        <w:rPr>
          <w:rFonts w:ascii="Times New Roman" w:eastAsia="Times New Roman" w:hAnsi="Times New Roman" w:cs="Times New Roman"/>
          <w:b/>
          <w:bCs/>
          <w:color w:val="000000" w:themeColor="text1"/>
          <w:sz w:val="20"/>
          <w:szCs w:val="20"/>
        </w:rPr>
      </w:pPr>
      <w:r w:rsidRPr="24541271">
        <w:rPr>
          <w:rFonts w:ascii="Times New Roman" w:eastAsia="Times New Roman" w:hAnsi="Times New Roman" w:cs="Times New Roman"/>
          <w:b/>
          <w:bCs/>
          <w:color w:val="000000" w:themeColor="text1"/>
          <w:sz w:val="20"/>
          <w:szCs w:val="20"/>
        </w:rPr>
        <w:t>Depreciation</w:t>
      </w:r>
    </w:p>
    <w:p w14:paraId="08FCD27D" w14:textId="46F3AAA6" w:rsidR="4E6CB623" w:rsidRDefault="4E6CB623"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12.5% of the Value of machinery and other Operating supplies.</w:t>
      </w:r>
    </w:p>
    <w:p w14:paraId="39686D7D" w14:textId="2DD02072" w:rsidR="00FA311E" w:rsidRPr="0084157E" w:rsidRDefault="46CBF0B7" w:rsidP="24541271">
      <w:pPr>
        <w:tabs>
          <w:tab w:val="left" w:pos="720"/>
          <w:tab w:val="left" w:pos="1440"/>
          <w:tab w:val="left" w:pos="2160"/>
          <w:tab w:val="left" w:leader="dot" w:pos="4320"/>
          <w:tab w:val="left" w:pos="6480"/>
        </w:tabs>
        <w:spacing w:after="0"/>
        <w:rPr>
          <w:rFonts w:ascii="Times New Roman" w:eastAsia="Times New Roman" w:hAnsi="Times New Roman" w:cs="Times New Roman"/>
          <w:b/>
          <w:bCs/>
          <w:color w:val="000000" w:themeColor="text1"/>
          <w:sz w:val="20"/>
          <w:szCs w:val="20"/>
        </w:rPr>
      </w:pPr>
      <w:r w:rsidRPr="24541271">
        <w:rPr>
          <w:rFonts w:ascii="Times New Roman" w:eastAsia="Times New Roman" w:hAnsi="Times New Roman" w:cs="Times New Roman"/>
          <w:b/>
          <w:bCs/>
          <w:color w:val="000000" w:themeColor="text1"/>
          <w:sz w:val="20"/>
          <w:szCs w:val="20"/>
        </w:rPr>
        <w:t>Dues and Subscriptions</w:t>
      </w:r>
    </w:p>
    <w:p w14:paraId="62BD8466" w14:textId="423D7202" w:rsidR="00FA311E" w:rsidRPr="0084157E" w:rsidRDefault="46CBF0B7" w:rsidP="24541271">
      <w:pPr>
        <w:tabs>
          <w:tab w:val="left" w:pos="720"/>
          <w:tab w:val="left" w:pos="1440"/>
          <w:tab w:val="left" w:pos="2160"/>
          <w:tab w:val="left" w:leader="dot" w:pos="4320"/>
          <w:tab w:val="left" w:pos="6480"/>
        </w:tabs>
        <w:spacing w:after="0"/>
        <w:rPr>
          <w:color w:val="000000" w:themeColor="text1"/>
          <w:sz w:val="20"/>
          <w:szCs w:val="20"/>
        </w:rPr>
      </w:pPr>
      <w:r w:rsidRPr="24541271">
        <w:rPr>
          <w:rFonts w:ascii="Times New Roman" w:eastAsia="Times New Roman" w:hAnsi="Times New Roman" w:cs="Times New Roman"/>
          <w:color w:val="000000" w:themeColor="text1"/>
          <w:sz w:val="20"/>
          <w:szCs w:val="20"/>
        </w:rPr>
        <w:t>Estimated $2,500 per year including major and minor services ranging from developer fees, Adobe tools, Microsoft Office, accounting software, and more.</w:t>
      </w:r>
    </w:p>
    <w:p w14:paraId="7E5398BC" w14:textId="2DD02072" w:rsidR="00FA311E" w:rsidRPr="0084157E" w:rsidRDefault="46CBF0B7" w:rsidP="24541271">
      <w:pPr>
        <w:tabs>
          <w:tab w:val="left" w:pos="720"/>
          <w:tab w:val="left" w:pos="1440"/>
          <w:tab w:val="left" w:pos="2160"/>
          <w:tab w:val="left" w:leader="dot" w:pos="4320"/>
          <w:tab w:val="left" w:pos="6480"/>
        </w:tabs>
        <w:spacing w:after="0"/>
        <w:rPr>
          <w:rFonts w:ascii="Times New Roman" w:eastAsia="Times New Roman" w:hAnsi="Times New Roman" w:cs="Times New Roman"/>
          <w:b/>
          <w:bCs/>
          <w:color w:val="000000" w:themeColor="text1"/>
          <w:sz w:val="20"/>
          <w:szCs w:val="20"/>
        </w:rPr>
      </w:pPr>
      <w:r w:rsidRPr="24541271">
        <w:rPr>
          <w:rFonts w:ascii="Times New Roman" w:eastAsia="Times New Roman" w:hAnsi="Times New Roman" w:cs="Times New Roman"/>
          <w:b/>
          <w:bCs/>
          <w:color w:val="000000" w:themeColor="text1"/>
          <w:sz w:val="20"/>
          <w:szCs w:val="20"/>
        </w:rPr>
        <w:t>Insurance</w:t>
      </w:r>
    </w:p>
    <w:p w14:paraId="15254916" w14:textId="7A5C0E55" w:rsidR="29BFF972" w:rsidRPr="0084157E" w:rsidRDefault="46CBF0B7"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Insurance types include General Liability, Professional Liability, Product Liability</w:t>
      </w:r>
      <w:r w:rsidR="4D120F79" w:rsidRPr="24541271">
        <w:rPr>
          <w:rFonts w:ascii="Times New Roman" w:eastAsia="Times New Roman" w:hAnsi="Times New Roman" w:cs="Times New Roman"/>
          <w:color w:val="000000" w:themeColor="text1"/>
          <w:sz w:val="20"/>
          <w:szCs w:val="20"/>
        </w:rPr>
        <w:t>, and Vehicle</w:t>
      </w:r>
      <w:r w:rsidRPr="24541271">
        <w:rPr>
          <w:rFonts w:ascii="Times New Roman" w:eastAsia="Times New Roman" w:hAnsi="Times New Roman" w:cs="Times New Roman"/>
          <w:color w:val="000000" w:themeColor="text1"/>
          <w:sz w:val="20"/>
          <w:szCs w:val="20"/>
        </w:rPr>
        <w:t xml:space="preserve">. </w:t>
      </w:r>
      <w:r w:rsidR="1E76238E" w:rsidRPr="24541271">
        <w:rPr>
          <w:rFonts w:ascii="Times New Roman" w:eastAsia="Times New Roman" w:hAnsi="Times New Roman" w:cs="Times New Roman"/>
          <w:color w:val="000000" w:themeColor="text1"/>
          <w:sz w:val="20"/>
          <w:szCs w:val="20"/>
        </w:rPr>
        <w:t>Estimated double average product liability insurance cost based on large product.</w:t>
      </w:r>
    </w:p>
    <w:p w14:paraId="7048216B" w14:textId="3881F1F6" w:rsidR="00FA311E" w:rsidRPr="0084157E" w:rsidRDefault="0B9903DE"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Source: forbes.com/advisor/business-insurance/small-business-insurance-cost/</w:t>
      </w:r>
    </w:p>
    <w:p w14:paraId="0F99FBD9" w14:textId="2DD02072" w:rsidR="00FA311E" w:rsidRPr="0084157E" w:rsidRDefault="46CBF0B7" w:rsidP="24541271">
      <w:pPr>
        <w:tabs>
          <w:tab w:val="left" w:pos="720"/>
          <w:tab w:val="left" w:pos="1440"/>
          <w:tab w:val="left" w:pos="2160"/>
          <w:tab w:val="left" w:leader="dot" w:pos="4320"/>
          <w:tab w:val="left" w:pos="6480"/>
        </w:tabs>
        <w:spacing w:after="0"/>
        <w:rPr>
          <w:rFonts w:ascii="Times New Roman" w:eastAsia="Times New Roman" w:hAnsi="Times New Roman" w:cs="Times New Roman"/>
          <w:b/>
          <w:bCs/>
          <w:color w:val="000000" w:themeColor="text1"/>
          <w:sz w:val="20"/>
          <w:szCs w:val="20"/>
        </w:rPr>
      </w:pPr>
      <w:r w:rsidRPr="24541271">
        <w:rPr>
          <w:rFonts w:ascii="Times New Roman" w:eastAsia="Times New Roman" w:hAnsi="Times New Roman" w:cs="Times New Roman"/>
          <w:b/>
          <w:bCs/>
          <w:color w:val="000000" w:themeColor="text1"/>
          <w:sz w:val="20"/>
          <w:szCs w:val="20"/>
        </w:rPr>
        <w:t>Interest</w:t>
      </w:r>
    </w:p>
    <w:p w14:paraId="5372AA1A" w14:textId="245E0374" w:rsidR="095258D2" w:rsidRPr="0084157E" w:rsidRDefault="46CBF0B7"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 xml:space="preserve"> </w:t>
      </w:r>
      <w:r w:rsidR="31F72703" w:rsidRPr="24541271">
        <w:rPr>
          <w:rFonts w:ascii="Times New Roman" w:eastAsia="Times New Roman" w:hAnsi="Times New Roman" w:cs="Times New Roman"/>
          <w:color w:val="000000" w:themeColor="text1"/>
          <w:sz w:val="20"/>
          <w:szCs w:val="20"/>
        </w:rPr>
        <w:t>As we do not currently project having loans, we do not anticipate interest expenses for these Fiscal Years.</w:t>
      </w:r>
    </w:p>
    <w:p w14:paraId="1CCE2E6E" w14:textId="2DD02072" w:rsidR="00FA311E" w:rsidRPr="0084157E" w:rsidRDefault="46CBF0B7" w:rsidP="24541271">
      <w:pPr>
        <w:tabs>
          <w:tab w:val="left" w:pos="720"/>
          <w:tab w:val="left" w:pos="1440"/>
          <w:tab w:val="left" w:pos="2160"/>
          <w:tab w:val="left" w:leader="dot" w:pos="4320"/>
          <w:tab w:val="left" w:pos="6480"/>
        </w:tabs>
        <w:spacing w:after="0"/>
        <w:rPr>
          <w:rFonts w:ascii="Times New Roman" w:eastAsia="Times New Roman" w:hAnsi="Times New Roman" w:cs="Times New Roman"/>
          <w:b/>
          <w:bCs/>
          <w:color w:val="000000" w:themeColor="text1"/>
          <w:sz w:val="20"/>
          <w:szCs w:val="20"/>
        </w:rPr>
      </w:pPr>
      <w:r w:rsidRPr="24541271">
        <w:rPr>
          <w:rFonts w:ascii="Times New Roman" w:eastAsia="Times New Roman" w:hAnsi="Times New Roman" w:cs="Times New Roman"/>
          <w:b/>
          <w:bCs/>
          <w:color w:val="000000" w:themeColor="text1"/>
          <w:sz w:val="20"/>
          <w:szCs w:val="20"/>
        </w:rPr>
        <w:t>Maintenance</w:t>
      </w:r>
    </w:p>
    <w:p w14:paraId="0BDF418F" w14:textId="0F8B5875" w:rsidR="6EB8E7F9" w:rsidRPr="0084157E" w:rsidRDefault="6EB8E7F9"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The baseline of 3% of  the replacement asset value for our machinery will be used to calculate annual maintenance.</w:t>
      </w:r>
    </w:p>
    <w:p w14:paraId="1AD885C5" w14:textId="4B15DA88" w:rsidR="00FA311E" w:rsidRPr="0084157E" w:rsidRDefault="6EB8E7F9"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upkeep.com/learning/budget-for-equipment-maintenance/#:~:text=You%20should%20budget%20approximately%202,aids%20facility%20and%20maintenance%20managers.</w:t>
      </w:r>
    </w:p>
    <w:p w14:paraId="42400219" w14:textId="2DD02072" w:rsidR="00FA311E" w:rsidRPr="0084157E" w:rsidRDefault="46CBF0B7" w:rsidP="24541271">
      <w:pPr>
        <w:tabs>
          <w:tab w:val="left" w:pos="720"/>
          <w:tab w:val="left" w:pos="1440"/>
          <w:tab w:val="left" w:pos="2160"/>
          <w:tab w:val="left" w:leader="dot" w:pos="4320"/>
          <w:tab w:val="left" w:pos="6480"/>
        </w:tabs>
        <w:spacing w:after="0"/>
        <w:rPr>
          <w:rFonts w:ascii="Times New Roman" w:eastAsia="Times New Roman" w:hAnsi="Times New Roman" w:cs="Times New Roman"/>
          <w:b/>
          <w:bCs/>
          <w:color w:val="000000" w:themeColor="text1"/>
          <w:sz w:val="20"/>
          <w:szCs w:val="20"/>
        </w:rPr>
      </w:pPr>
      <w:r w:rsidRPr="24541271">
        <w:rPr>
          <w:rFonts w:ascii="Times New Roman" w:eastAsia="Times New Roman" w:hAnsi="Times New Roman" w:cs="Times New Roman"/>
          <w:b/>
          <w:bCs/>
          <w:color w:val="000000" w:themeColor="text1"/>
          <w:sz w:val="20"/>
          <w:szCs w:val="20"/>
        </w:rPr>
        <w:t>Miscellaneous</w:t>
      </w:r>
    </w:p>
    <w:p w14:paraId="00986DFC" w14:textId="629B2FB8" w:rsidR="00FA311E" w:rsidRPr="0084157E" w:rsidRDefault="002E7B84"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This amount will scale with revenue to allow for unforeseen costs to be easily paid-for.</w:t>
      </w:r>
    </w:p>
    <w:p w14:paraId="1787B488" w14:textId="2DD02072" w:rsidR="00FA311E" w:rsidRPr="0084157E" w:rsidRDefault="46CBF0B7" w:rsidP="24541271">
      <w:pPr>
        <w:tabs>
          <w:tab w:val="left" w:pos="720"/>
          <w:tab w:val="left" w:pos="1440"/>
          <w:tab w:val="left" w:pos="2160"/>
          <w:tab w:val="left" w:leader="dot" w:pos="4320"/>
          <w:tab w:val="left" w:pos="6480"/>
        </w:tabs>
        <w:spacing w:after="0"/>
        <w:rPr>
          <w:rFonts w:ascii="Times New Roman" w:eastAsia="Times New Roman" w:hAnsi="Times New Roman" w:cs="Times New Roman"/>
          <w:b/>
          <w:bCs/>
          <w:color w:val="000000" w:themeColor="text1"/>
          <w:sz w:val="20"/>
          <w:szCs w:val="20"/>
        </w:rPr>
      </w:pPr>
      <w:r w:rsidRPr="24541271">
        <w:rPr>
          <w:rFonts w:ascii="Times New Roman" w:eastAsia="Times New Roman" w:hAnsi="Times New Roman" w:cs="Times New Roman"/>
          <w:b/>
          <w:bCs/>
          <w:color w:val="000000" w:themeColor="text1"/>
          <w:sz w:val="20"/>
          <w:szCs w:val="20"/>
        </w:rPr>
        <w:t>Office Expenses</w:t>
      </w:r>
    </w:p>
    <w:p w14:paraId="2FC6F81E" w14:textId="68AD5E56" w:rsidR="00FA311E" w:rsidRDefault="25649946"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Based on the source and size of business, we can project about $82 per employee per month on various office supplies.</w:t>
      </w:r>
      <w:r w:rsidR="002F0384" w:rsidRPr="24541271">
        <w:rPr>
          <w:rFonts w:ascii="Times New Roman" w:eastAsia="Times New Roman" w:hAnsi="Times New Roman" w:cs="Times New Roman"/>
          <w:color w:val="000000" w:themeColor="text1"/>
          <w:sz w:val="20"/>
          <w:szCs w:val="20"/>
        </w:rPr>
        <w:t xml:space="preserve"> </w:t>
      </w:r>
      <w:r w:rsidRPr="24541271">
        <w:rPr>
          <w:rFonts w:ascii="Times New Roman" w:eastAsia="Times New Roman" w:hAnsi="Times New Roman" w:cs="Times New Roman"/>
          <w:color w:val="000000" w:themeColor="text1"/>
          <w:sz w:val="20"/>
          <w:szCs w:val="20"/>
        </w:rPr>
        <w:t>Source: smallbusiness.chron.com/average-cost-per-month-office-supplies-12771.html</w:t>
      </w:r>
    </w:p>
    <w:p w14:paraId="333C418A" w14:textId="2394D417" w:rsidR="009949C2" w:rsidRDefault="009949C2" w:rsidP="24541271">
      <w:pPr>
        <w:tabs>
          <w:tab w:val="left" w:pos="720"/>
          <w:tab w:val="left" w:pos="1440"/>
          <w:tab w:val="left" w:pos="2160"/>
          <w:tab w:val="left" w:leader="dot" w:pos="4320"/>
          <w:tab w:val="left" w:pos="6480"/>
        </w:tabs>
        <w:spacing w:after="0"/>
        <w:rPr>
          <w:rFonts w:ascii="Times New Roman" w:eastAsia="Times New Roman" w:hAnsi="Times New Roman" w:cs="Times New Roman"/>
          <w:b/>
          <w:bCs/>
          <w:color w:val="000000" w:themeColor="text1"/>
          <w:sz w:val="20"/>
          <w:szCs w:val="20"/>
        </w:rPr>
      </w:pPr>
      <w:r w:rsidRPr="24541271">
        <w:rPr>
          <w:rFonts w:ascii="Times New Roman" w:eastAsia="Times New Roman" w:hAnsi="Times New Roman" w:cs="Times New Roman"/>
          <w:b/>
          <w:bCs/>
          <w:color w:val="000000" w:themeColor="text1"/>
          <w:sz w:val="20"/>
          <w:szCs w:val="20"/>
        </w:rPr>
        <w:t>Operating Supplies</w:t>
      </w:r>
    </w:p>
    <w:p w14:paraId="2B842049" w14:textId="35AB64E4" w:rsidR="009949C2" w:rsidRDefault="009949C2"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For the first year to create a prototype two of the founding mechanical engineers have access to a machine shop on campus where we would be able to make the first prototype. After expanding and approving the prototype machines such as a sheet metal brake, drill press, lathe, laser cutter, and reflow oven are the basic machines to get our machine to be an attractive complete product for year 2. We expect to expand in year 3 to use our warehouse space to expand our product production to at least double.</w:t>
      </w:r>
    </w:p>
    <w:p w14:paraId="06D76BDC" w14:textId="159D95A3" w:rsidR="009949C2" w:rsidRDefault="009949C2"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Pr>
          <w:rFonts w:ascii="Times New Roman" w:eastAsia="Times New Roman" w:hAnsi="Times New Roman" w:cs="Times New Roman"/>
          <w:sz w:val="20"/>
          <w:szCs w:val="20"/>
        </w:rPr>
        <w:tab/>
      </w:r>
      <w:r w:rsidRPr="24541271">
        <w:rPr>
          <w:rFonts w:ascii="Times New Roman" w:eastAsia="Times New Roman" w:hAnsi="Times New Roman" w:cs="Times New Roman"/>
          <w:color w:val="000000" w:themeColor="text1"/>
          <w:sz w:val="20"/>
          <w:szCs w:val="20"/>
        </w:rPr>
        <w:t>Sources: https://baileigh.com/metalworking/press-brakes/vertical-press-brakes/bp-4830-tilting-beam-</w:t>
      </w:r>
      <w:r>
        <w:rPr>
          <w:rFonts w:ascii="Times New Roman" w:eastAsia="Times New Roman" w:hAnsi="Times New Roman" w:cs="Times New Roman"/>
          <w:sz w:val="20"/>
          <w:szCs w:val="20"/>
        </w:rPr>
        <w:tab/>
      </w:r>
      <w:r w:rsidRPr="24541271">
        <w:rPr>
          <w:rFonts w:ascii="Times New Roman" w:eastAsia="Times New Roman" w:hAnsi="Times New Roman" w:cs="Times New Roman"/>
          <w:color w:val="000000" w:themeColor="text1"/>
          <w:sz w:val="20"/>
          <w:szCs w:val="20"/>
        </w:rPr>
        <w:t>hydraulic-press-brake</w:t>
      </w:r>
    </w:p>
    <w:p w14:paraId="11519A83" w14:textId="77777777" w:rsidR="009949C2" w:rsidRPr="0084157E" w:rsidRDefault="009949C2" w:rsidP="24541271">
      <w:pPr>
        <w:tabs>
          <w:tab w:val="left" w:pos="720"/>
          <w:tab w:val="left" w:pos="1440"/>
          <w:tab w:val="left" w:pos="2160"/>
          <w:tab w:val="left" w:leader="dot" w:pos="4320"/>
          <w:tab w:val="left" w:pos="6480"/>
        </w:tabs>
        <w:spacing w:after="0"/>
        <w:rPr>
          <w:color w:val="000000" w:themeColor="text1"/>
          <w:sz w:val="20"/>
          <w:szCs w:val="20"/>
        </w:rPr>
      </w:pPr>
      <w:r>
        <w:rPr>
          <w:rFonts w:ascii="Times New Roman" w:eastAsia="Times New Roman" w:hAnsi="Times New Roman" w:cs="Times New Roman"/>
          <w:sz w:val="20"/>
          <w:szCs w:val="20"/>
        </w:rPr>
        <w:tab/>
      </w:r>
      <w:r w:rsidRPr="24541271">
        <w:rPr>
          <w:rFonts w:ascii="Times New Roman" w:eastAsia="Times New Roman" w:hAnsi="Times New Roman" w:cs="Times New Roman"/>
          <w:color w:val="000000" w:themeColor="text1"/>
          <w:sz w:val="20"/>
          <w:szCs w:val="20"/>
        </w:rPr>
        <w:t>https://www.grizzly.com/products/shop-fox-34-floor-radial-drill-press/w1670</w:t>
      </w:r>
      <w:ins w:id="0" w:author="Microsoft Word" w:date="2024-04-07T18:44:00Z">
        <w:r>
          <w:tab/>
        </w:r>
      </w:ins>
    </w:p>
    <w:p w14:paraId="02A140ED" w14:textId="77777777" w:rsidR="009949C2" w:rsidRDefault="009949C2" w:rsidP="24541271">
      <w:pPr>
        <w:tabs>
          <w:tab w:val="left" w:pos="720"/>
          <w:tab w:val="left" w:pos="1440"/>
          <w:tab w:val="left" w:pos="2160"/>
          <w:tab w:val="left" w:leader="dot" w:pos="4320"/>
          <w:tab w:val="left" w:pos="6480"/>
        </w:tabs>
        <w:spacing w:after="0"/>
        <w:rPr>
          <w:rStyle w:val="Hyperlink"/>
          <w:rFonts w:ascii="Times New Roman" w:eastAsia="Times New Roman" w:hAnsi="Times New Roman" w:cs="Times New Roman"/>
          <w:color w:val="000000" w:themeColor="text1"/>
          <w:sz w:val="20"/>
          <w:szCs w:val="20"/>
        </w:rPr>
      </w:pPr>
      <w:r w:rsidRPr="0084157E">
        <w:rPr>
          <w:sz w:val="20"/>
          <w:szCs w:val="20"/>
        </w:rPr>
        <w:tab/>
      </w:r>
      <w:r w:rsidRPr="24541271">
        <w:rPr>
          <w:rFonts w:ascii="Times New Roman" w:eastAsia="Times New Roman" w:hAnsi="Times New Roman" w:cs="Times New Roman"/>
          <w:color w:val="000000" w:themeColor="text1"/>
          <w:sz w:val="20"/>
          <w:szCs w:val="20"/>
        </w:rPr>
        <w:t>https://baileigh.com/metalworking/drills-mills-lathes/metal-lathes/pl-1022vs-v2-bench-lathe</w:t>
      </w:r>
    </w:p>
    <w:p w14:paraId="7F447373" w14:textId="77777777" w:rsidR="009949C2" w:rsidRPr="002B340D" w:rsidRDefault="009949C2" w:rsidP="24541271">
      <w:pPr>
        <w:tabs>
          <w:tab w:val="left" w:pos="720"/>
          <w:tab w:val="left" w:pos="1440"/>
          <w:tab w:val="left" w:pos="2160"/>
          <w:tab w:val="left" w:leader="dot" w:pos="4320"/>
          <w:tab w:val="left" w:pos="6480"/>
        </w:tabs>
        <w:spacing w:after="0"/>
        <w:rPr>
          <w:rStyle w:val="Hyperlink"/>
          <w:rFonts w:ascii="Times New Roman" w:eastAsia="Times New Roman" w:hAnsi="Times New Roman" w:cs="Times New Roman"/>
          <w:color w:val="000000" w:themeColor="text1"/>
          <w:sz w:val="20"/>
          <w:szCs w:val="20"/>
          <w:u w:val="none"/>
        </w:rPr>
      </w:pPr>
      <w:r w:rsidRPr="002B340D">
        <w:rPr>
          <w:rStyle w:val="Hyperlink"/>
          <w:rFonts w:ascii="Times New Roman" w:eastAsia="Times New Roman" w:hAnsi="Times New Roman" w:cs="Times New Roman"/>
          <w:sz w:val="20"/>
          <w:szCs w:val="20"/>
          <w:u w:val="none"/>
        </w:rPr>
        <w:tab/>
      </w:r>
      <w:r w:rsidRPr="24541271">
        <w:rPr>
          <w:rFonts w:ascii="Times New Roman" w:eastAsia="Times New Roman" w:hAnsi="Times New Roman" w:cs="Times New Roman"/>
          <w:color w:val="000000" w:themeColor="text1"/>
          <w:sz w:val="20"/>
          <w:szCs w:val="20"/>
        </w:rPr>
        <w:t>https://fslaser.com/Atlas-Alloy-4x8-flatbed-metal-cutting-fiber-laser/</w:t>
      </w:r>
    </w:p>
    <w:p w14:paraId="524B3D86" w14:textId="77777777" w:rsidR="009949C2" w:rsidRPr="002B340D" w:rsidRDefault="009949C2" w:rsidP="24541271">
      <w:pPr>
        <w:tabs>
          <w:tab w:val="left" w:pos="720"/>
          <w:tab w:val="left" w:pos="1440"/>
          <w:tab w:val="left" w:pos="2160"/>
          <w:tab w:val="left" w:leader="dot" w:pos="4320"/>
          <w:tab w:val="left" w:pos="6480"/>
        </w:tabs>
        <w:spacing w:after="0"/>
        <w:rPr>
          <w:rStyle w:val="Hyperlink"/>
          <w:rFonts w:ascii="Times New Roman" w:eastAsia="Times New Roman" w:hAnsi="Times New Roman" w:cs="Times New Roman"/>
          <w:color w:val="000000" w:themeColor="text1"/>
          <w:sz w:val="20"/>
          <w:szCs w:val="20"/>
          <w:u w:val="none"/>
        </w:rPr>
      </w:pPr>
      <w:r w:rsidRPr="002B340D">
        <w:rPr>
          <w:rStyle w:val="Hyperlink"/>
          <w:rFonts w:ascii="Times New Roman" w:eastAsia="Times New Roman" w:hAnsi="Times New Roman" w:cs="Times New Roman"/>
          <w:sz w:val="20"/>
          <w:szCs w:val="20"/>
          <w:u w:val="none"/>
        </w:rPr>
        <w:tab/>
      </w:r>
      <w:r w:rsidRPr="24541271">
        <w:rPr>
          <w:rStyle w:val="Hyperlink"/>
          <w:rFonts w:ascii="Times New Roman" w:eastAsia="Times New Roman" w:hAnsi="Times New Roman" w:cs="Times New Roman"/>
          <w:color w:val="000000" w:themeColor="text1"/>
          <w:sz w:val="20"/>
          <w:szCs w:val="20"/>
          <w:u w:val="none"/>
        </w:rPr>
        <w:t>https://www.pcbunlimited.com/t/smt-equipment/reflow-ovens</w:t>
      </w:r>
    </w:p>
    <w:p w14:paraId="33F746B7" w14:textId="2DD02072" w:rsidR="00FA311E" w:rsidRPr="0084157E" w:rsidRDefault="46CBF0B7" w:rsidP="24541271">
      <w:pPr>
        <w:tabs>
          <w:tab w:val="left" w:pos="720"/>
          <w:tab w:val="left" w:pos="1440"/>
          <w:tab w:val="left" w:pos="2160"/>
          <w:tab w:val="left" w:leader="dot" w:pos="4320"/>
          <w:tab w:val="left" w:pos="6480"/>
        </w:tabs>
        <w:spacing w:after="0"/>
        <w:rPr>
          <w:rFonts w:ascii="Times New Roman" w:eastAsia="Times New Roman" w:hAnsi="Times New Roman" w:cs="Times New Roman"/>
          <w:b/>
          <w:bCs/>
          <w:color w:val="000000" w:themeColor="text1"/>
          <w:sz w:val="20"/>
          <w:szCs w:val="20"/>
        </w:rPr>
      </w:pPr>
      <w:r w:rsidRPr="24541271">
        <w:rPr>
          <w:rFonts w:ascii="Times New Roman" w:eastAsia="Times New Roman" w:hAnsi="Times New Roman" w:cs="Times New Roman"/>
          <w:b/>
          <w:bCs/>
          <w:color w:val="000000" w:themeColor="text1"/>
          <w:sz w:val="20"/>
          <w:szCs w:val="20"/>
        </w:rPr>
        <w:t>Payroll Taxes</w:t>
      </w:r>
    </w:p>
    <w:p w14:paraId="737C3D63" w14:textId="045CBEBA" w:rsidR="00FA311E" w:rsidRPr="0084157E" w:rsidRDefault="19985296"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Total Payroll Taxes are equal to 7.65% of Wages, composed of 6.2% for Social Security and</w:t>
      </w:r>
      <w:r w:rsidR="1927B80A" w:rsidRPr="24541271">
        <w:rPr>
          <w:rFonts w:ascii="Times New Roman" w:eastAsia="Times New Roman" w:hAnsi="Times New Roman" w:cs="Times New Roman"/>
          <w:color w:val="000000" w:themeColor="text1"/>
          <w:sz w:val="20"/>
          <w:szCs w:val="20"/>
        </w:rPr>
        <w:t xml:space="preserve"> </w:t>
      </w:r>
      <w:r w:rsidR="6889CFA7" w:rsidRPr="24541271">
        <w:rPr>
          <w:rFonts w:ascii="Times New Roman" w:eastAsia="Times New Roman" w:hAnsi="Times New Roman" w:cs="Times New Roman"/>
          <w:color w:val="000000" w:themeColor="text1"/>
          <w:sz w:val="20"/>
          <w:szCs w:val="20"/>
        </w:rPr>
        <w:t>1</w:t>
      </w:r>
      <w:r w:rsidRPr="24541271">
        <w:rPr>
          <w:rFonts w:ascii="Times New Roman" w:eastAsia="Times New Roman" w:hAnsi="Times New Roman" w:cs="Times New Roman"/>
          <w:color w:val="000000" w:themeColor="text1"/>
          <w:sz w:val="20"/>
          <w:szCs w:val="20"/>
        </w:rPr>
        <w:t>.45% for Medicare.</w:t>
      </w:r>
    </w:p>
    <w:p w14:paraId="159DE3CA" w14:textId="2DD02072" w:rsidR="00FA311E" w:rsidRPr="0084157E" w:rsidRDefault="46CBF0B7" w:rsidP="24541271">
      <w:pPr>
        <w:tabs>
          <w:tab w:val="left" w:pos="720"/>
          <w:tab w:val="left" w:pos="1440"/>
          <w:tab w:val="left" w:pos="2160"/>
          <w:tab w:val="left" w:leader="dot" w:pos="4320"/>
          <w:tab w:val="left" w:pos="6480"/>
        </w:tabs>
        <w:spacing w:after="0"/>
        <w:rPr>
          <w:rFonts w:ascii="Times New Roman" w:eastAsia="Times New Roman" w:hAnsi="Times New Roman" w:cs="Times New Roman"/>
          <w:b/>
          <w:bCs/>
          <w:color w:val="000000" w:themeColor="text1"/>
          <w:sz w:val="20"/>
          <w:szCs w:val="20"/>
        </w:rPr>
      </w:pPr>
      <w:r w:rsidRPr="24541271">
        <w:rPr>
          <w:rFonts w:ascii="Times New Roman" w:eastAsia="Times New Roman" w:hAnsi="Times New Roman" w:cs="Times New Roman"/>
          <w:b/>
          <w:bCs/>
          <w:color w:val="000000" w:themeColor="text1"/>
          <w:sz w:val="20"/>
          <w:szCs w:val="20"/>
        </w:rPr>
        <w:t>Permits and Licenses</w:t>
      </w:r>
    </w:p>
    <w:p w14:paraId="1CF228C5" w14:textId="2760AA26" w:rsidR="00FA311E" w:rsidRPr="0084157E" w:rsidRDefault="143DD2FC" w:rsidP="24541271">
      <w:pPr>
        <w:tabs>
          <w:tab w:val="left" w:pos="720"/>
          <w:tab w:val="left" w:pos="1440"/>
          <w:tab w:val="left" w:pos="2160"/>
          <w:tab w:val="left" w:leader="dot" w:pos="4320"/>
          <w:tab w:val="left" w:pos="6480"/>
        </w:tabs>
        <w:spacing w:after="0"/>
        <w:jc w:val="both"/>
        <w:rPr>
          <w:rFonts w:ascii="Times New Roman" w:eastAsia="Times New Roman" w:hAnsi="Times New Roman" w:cs="Times New Roman"/>
          <w:color w:val="000000" w:themeColor="text1"/>
          <w:sz w:val="20"/>
          <w:szCs w:val="20"/>
        </w:rPr>
      </w:pPr>
      <w:r w:rsidRPr="24541271">
        <w:rPr>
          <w:color w:val="000000" w:themeColor="text1"/>
          <w:sz w:val="20"/>
          <w:szCs w:val="20"/>
        </w:rPr>
        <w:t>For the permits and licenses, it is required by the state in which you are oper</w:t>
      </w:r>
      <w:r w:rsidR="47FF7059" w:rsidRPr="24541271">
        <w:rPr>
          <w:color w:val="000000" w:themeColor="text1"/>
          <w:sz w:val="20"/>
          <w:szCs w:val="20"/>
        </w:rPr>
        <w:t xml:space="preserve">ating of </w:t>
      </w:r>
      <w:r w:rsidR="4D17A59A" w:rsidRPr="24541271">
        <w:rPr>
          <w:color w:val="000000" w:themeColor="text1"/>
          <w:sz w:val="20"/>
          <w:szCs w:val="20"/>
        </w:rPr>
        <w:t xml:space="preserve">that you have you have it or the workers that are operating said machinery have taken it. Based off online findings, </w:t>
      </w:r>
      <w:r w:rsidR="4CD34623" w:rsidRPr="24541271">
        <w:rPr>
          <w:color w:val="000000" w:themeColor="text1"/>
          <w:sz w:val="20"/>
          <w:szCs w:val="20"/>
        </w:rPr>
        <w:t xml:space="preserve">a certification course on the use of heavy machinery is estimated to be $14,000. Licensing and </w:t>
      </w:r>
      <w:r w:rsidR="0AC67DEE" w:rsidRPr="24541271">
        <w:rPr>
          <w:color w:val="000000" w:themeColor="text1"/>
          <w:sz w:val="20"/>
          <w:szCs w:val="20"/>
        </w:rPr>
        <w:t>filling out paperwork for the permits can lead to a total cost of</w:t>
      </w:r>
      <w:r w:rsidR="2168A206" w:rsidRPr="24541271">
        <w:rPr>
          <w:color w:val="000000" w:themeColor="text1"/>
          <w:sz w:val="20"/>
          <w:szCs w:val="20"/>
        </w:rPr>
        <w:t xml:space="preserve"> $150 to $450 of hourly </w:t>
      </w:r>
      <w:r w:rsidR="04472F88" w:rsidRPr="24541271">
        <w:rPr>
          <w:color w:val="000000" w:themeColor="text1"/>
          <w:sz w:val="20"/>
          <w:szCs w:val="20"/>
        </w:rPr>
        <w:t xml:space="preserve">in </w:t>
      </w:r>
      <w:r w:rsidR="2168A206" w:rsidRPr="24541271">
        <w:rPr>
          <w:color w:val="000000" w:themeColor="text1"/>
          <w:sz w:val="20"/>
          <w:szCs w:val="20"/>
        </w:rPr>
        <w:t xml:space="preserve">legal fees. </w:t>
      </w:r>
      <w:r w:rsidR="51CC918B" w:rsidRPr="24541271">
        <w:rPr>
          <w:color w:val="000000" w:themeColor="text1"/>
          <w:sz w:val="20"/>
          <w:szCs w:val="20"/>
        </w:rPr>
        <w:t>This would be the initial cost for when the company enters year three. The legal fees will be the main expense in the first two years.</w:t>
      </w:r>
    </w:p>
    <w:p w14:paraId="2568F861" w14:textId="7035B557" w:rsidR="24541271" w:rsidRDefault="24541271" w:rsidP="24541271">
      <w:pPr>
        <w:tabs>
          <w:tab w:val="left" w:pos="720"/>
          <w:tab w:val="left" w:pos="1440"/>
          <w:tab w:val="left" w:pos="2160"/>
          <w:tab w:val="left" w:leader="dot" w:pos="4320"/>
          <w:tab w:val="left" w:pos="6480"/>
        </w:tabs>
        <w:spacing w:after="0"/>
        <w:rPr>
          <w:rFonts w:ascii="Times New Roman" w:eastAsia="Times New Roman" w:hAnsi="Times New Roman" w:cs="Times New Roman"/>
          <w:b/>
          <w:bCs/>
          <w:color w:val="000000" w:themeColor="text1"/>
          <w:sz w:val="20"/>
          <w:szCs w:val="20"/>
        </w:rPr>
      </w:pPr>
    </w:p>
    <w:p w14:paraId="40634917" w14:textId="76DC92D1" w:rsidR="00FA311E" w:rsidRPr="0084157E" w:rsidRDefault="46CBF0B7" w:rsidP="24541271">
      <w:pPr>
        <w:tabs>
          <w:tab w:val="left" w:pos="720"/>
          <w:tab w:val="left" w:pos="1440"/>
          <w:tab w:val="left" w:pos="2160"/>
          <w:tab w:val="left" w:leader="dot" w:pos="4320"/>
          <w:tab w:val="left" w:pos="6480"/>
        </w:tabs>
        <w:spacing w:after="0"/>
        <w:rPr>
          <w:rFonts w:ascii="Times New Roman" w:eastAsia="Times New Roman" w:hAnsi="Times New Roman" w:cs="Times New Roman"/>
          <w:b/>
          <w:bCs/>
          <w:color w:val="000000" w:themeColor="text1"/>
          <w:sz w:val="20"/>
          <w:szCs w:val="20"/>
        </w:rPr>
      </w:pPr>
      <w:r w:rsidRPr="24541271">
        <w:rPr>
          <w:rFonts w:ascii="Times New Roman" w:eastAsia="Times New Roman" w:hAnsi="Times New Roman" w:cs="Times New Roman"/>
          <w:b/>
          <w:bCs/>
          <w:color w:val="000000" w:themeColor="text1"/>
          <w:sz w:val="20"/>
          <w:szCs w:val="20"/>
        </w:rPr>
        <w:t>Postage</w:t>
      </w:r>
    </w:p>
    <w:p w14:paraId="3D2E99A4" w14:textId="649AEAF9" w:rsidR="579E63A0" w:rsidRPr="0084157E" w:rsidRDefault="78F39C30"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 xml:space="preserve">Since the actual delivery cost of our machines is separate, we anticipate postage will be minimal and focused on replacement parts and other miscellaneous cases. Estimate - $800 per quarter in </w:t>
      </w:r>
      <w:r>
        <w:tab/>
      </w:r>
      <w:r w:rsidRPr="24541271">
        <w:rPr>
          <w:rFonts w:ascii="Times New Roman" w:eastAsia="Times New Roman" w:hAnsi="Times New Roman" w:cs="Times New Roman"/>
          <w:color w:val="000000" w:themeColor="text1"/>
          <w:sz w:val="20"/>
          <w:szCs w:val="20"/>
        </w:rPr>
        <w:t>FY2024, and $2,400 per quarter in FY2025 and FY2026.</w:t>
      </w:r>
    </w:p>
    <w:p w14:paraId="70B0ED75" w14:textId="6D106D2A" w:rsidR="46CBF0B7" w:rsidRDefault="78F39C30"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Source: https://shipware.com/blog/how-to-calculate-shipping-costs-as-a-small-business/</w:t>
      </w:r>
    </w:p>
    <w:p w14:paraId="148AACBD" w14:textId="2DD02072" w:rsidR="00FA311E" w:rsidRPr="0084157E" w:rsidRDefault="46CBF0B7" w:rsidP="24541271">
      <w:pPr>
        <w:tabs>
          <w:tab w:val="left" w:pos="720"/>
          <w:tab w:val="left" w:pos="1440"/>
          <w:tab w:val="left" w:pos="2160"/>
          <w:tab w:val="left" w:leader="dot" w:pos="4320"/>
          <w:tab w:val="left" w:pos="6480"/>
        </w:tabs>
        <w:spacing w:after="0"/>
        <w:rPr>
          <w:rFonts w:ascii="Times New Roman" w:eastAsia="Times New Roman" w:hAnsi="Times New Roman" w:cs="Times New Roman"/>
          <w:b/>
          <w:bCs/>
          <w:color w:val="000000" w:themeColor="text1"/>
          <w:sz w:val="20"/>
          <w:szCs w:val="20"/>
        </w:rPr>
      </w:pPr>
      <w:r w:rsidRPr="24541271">
        <w:rPr>
          <w:rFonts w:ascii="Times New Roman" w:eastAsia="Times New Roman" w:hAnsi="Times New Roman" w:cs="Times New Roman"/>
          <w:b/>
          <w:bCs/>
          <w:color w:val="000000" w:themeColor="text1"/>
          <w:sz w:val="20"/>
          <w:szCs w:val="20"/>
        </w:rPr>
        <w:t>Professional Fees</w:t>
      </w:r>
    </w:p>
    <w:p w14:paraId="07F9A0EC" w14:textId="491855B5" w:rsidR="7F1AE042" w:rsidRPr="0084157E" w:rsidRDefault="7DB00013" w:rsidP="07A16399">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 xml:space="preserve">Various fees </w:t>
      </w:r>
      <w:r w:rsidR="6BFE1E91" w:rsidRPr="24541271">
        <w:rPr>
          <w:rFonts w:ascii="Times New Roman" w:eastAsia="Times New Roman" w:hAnsi="Times New Roman" w:cs="Times New Roman"/>
          <w:color w:val="000000" w:themeColor="text1"/>
          <w:sz w:val="20"/>
          <w:szCs w:val="20"/>
        </w:rPr>
        <w:t>including</w:t>
      </w:r>
      <w:r w:rsidR="3E9AD8A6" w:rsidRPr="24541271">
        <w:rPr>
          <w:rFonts w:ascii="Times New Roman" w:eastAsia="Times New Roman" w:hAnsi="Times New Roman" w:cs="Times New Roman"/>
          <w:color w:val="000000" w:themeColor="text1"/>
          <w:sz w:val="20"/>
          <w:szCs w:val="20"/>
        </w:rPr>
        <w:t xml:space="preserve"> </w:t>
      </w:r>
      <w:r w:rsidR="0074EC84" w:rsidRPr="24541271">
        <w:rPr>
          <w:rFonts w:ascii="Times New Roman" w:eastAsia="Times New Roman" w:hAnsi="Times New Roman" w:cs="Times New Roman"/>
          <w:color w:val="000000" w:themeColor="text1"/>
          <w:sz w:val="20"/>
          <w:szCs w:val="20"/>
        </w:rPr>
        <w:t>Patent fees, Trademark fees, Incorporation fees, and Legal fees.</w:t>
      </w:r>
    </w:p>
    <w:p w14:paraId="19E76120" w14:textId="61AFD6D3" w:rsidR="0074EC84" w:rsidRPr="0084157E" w:rsidRDefault="0074EC84"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Provisional patent filing is estimated to cost $2,000 to $5,000</w:t>
      </w:r>
      <w:r w:rsidR="6714D60C" w:rsidRPr="24541271">
        <w:rPr>
          <w:rFonts w:ascii="Times New Roman" w:eastAsia="Times New Roman" w:hAnsi="Times New Roman" w:cs="Times New Roman"/>
          <w:color w:val="000000" w:themeColor="text1"/>
          <w:sz w:val="20"/>
          <w:szCs w:val="20"/>
        </w:rPr>
        <w:t>, estimating $4,000 for Pro-forma. One patent in year one, and two in year two.</w:t>
      </w:r>
    </w:p>
    <w:p w14:paraId="06299D47" w14:textId="5B7E5056" w:rsidR="0074EC84" w:rsidRDefault="0074EC84" w:rsidP="07A16399">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sidRPr="07A16399">
        <w:rPr>
          <w:rFonts w:ascii="Times New Roman" w:eastAsia="Times New Roman" w:hAnsi="Times New Roman" w:cs="Times New Roman"/>
          <w:i/>
          <w:iCs/>
          <w:color w:val="000000" w:themeColor="text1"/>
          <w:sz w:val="20"/>
          <w:szCs w:val="20"/>
        </w:rPr>
        <w:t xml:space="preserve">Source: </w:t>
      </w:r>
      <w:hyperlink r:id="rId10">
        <w:r w:rsidRPr="07A16399">
          <w:rPr>
            <w:rStyle w:val="Hyperlink"/>
            <w:rFonts w:ascii="Times New Roman" w:eastAsia="Times New Roman" w:hAnsi="Times New Roman" w:cs="Times New Roman"/>
            <w:i/>
            <w:iCs/>
            <w:sz w:val="20"/>
            <w:szCs w:val="20"/>
          </w:rPr>
          <w:t>https://www.forbes.com/advisor/business/how-to-file-provisional-patent</w:t>
        </w:r>
      </w:hyperlink>
    </w:p>
    <w:p w14:paraId="0F05C22C" w14:textId="35B1D829" w:rsidR="6A3BC891" w:rsidRPr="0084157E" w:rsidRDefault="0074EC84"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 xml:space="preserve">Trademark fees </w:t>
      </w:r>
      <w:r w:rsidR="798A873C" w:rsidRPr="24541271">
        <w:rPr>
          <w:rFonts w:ascii="Times New Roman" w:eastAsia="Times New Roman" w:hAnsi="Times New Roman" w:cs="Times New Roman"/>
          <w:color w:val="000000" w:themeColor="text1"/>
          <w:sz w:val="20"/>
          <w:szCs w:val="20"/>
        </w:rPr>
        <w:t>are</w:t>
      </w:r>
      <w:r w:rsidRPr="24541271">
        <w:rPr>
          <w:rFonts w:ascii="Times New Roman" w:eastAsia="Times New Roman" w:hAnsi="Times New Roman" w:cs="Times New Roman"/>
          <w:color w:val="000000" w:themeColor="text1"/>
          <w:sz w:val="20"/>
          <w:szCs w:val="20"/>
        </w:rPr>
        <w:t xml:space="preserve"> estimated at $950 per mark.</w:t>
      </w:r>
      <w:r w:rsidR="19BD31BA" w:rsidRPr="24541271">
        <w:rPr>
          <w:rFonts w:ascii="Times New Roman" w:eastAsia="Times New Roman" w:hAnsi="Times New Roman" w:cs="Times New Roman"/>
          <w:color w:val="000000" w:themeColor="text1"/>
          <w:sz w:val="20"/>
          <w:szCs w:val="20"/>
        </w:rPr>
        <w:t xml:space="preserve"> One mark in year one and one in year two.</w:t>
      </w:r>
    </w:p>
    <w:p w14:paraId="6475BA0C" w14:textId="6F20DD0A" w:rsidR="68739226" w:rsidRPr="0084157E" w:rsidRDefault="0074EC84" w:rsidP="24541271">
      <w:pPr>
        <w:tabs>
          <w:tab w:val="left" w:pos="720"/>
          <w:tab w:val="left" w:pos="1440"/>
          <w:tab w:val="left" w:pos="2160"/>
          <w:tab w:val="left" w:leader="dot" w:pos="4320"/>
          <w:tab w:val="left" w:pos="6480"/>
        </w:tabs>
        <w:spacing w:after="0"/>
        <w:rPr>
          <w:rFonts w:ascii="Times New Roman" w:eastAsia="Times New Roman" w:hAnsi="Times New Roman" w:cs="Times New Roman"/>
          <w:i/>
          <w:iCs/>
          <w:color w:val="000000" w:themeColor="text1"/>
          <w:sz w:val="20"/>
          <w:szCs w:val="20"/>
        </w:rPr>
      </w:pPr>
      <w:r w:rsidRPr="24541271">
        <w:rPr>
          <w:rFonts w:ascii="Times New Roman" w:eastAsia="Times New Roman" w:hAnsi="Times New Roman" w:cs="Times New Roman"/>
          <w:i/>
          <w:iCs/>
          <w:color w:val="000000" w:themeColor="text1"/>
          <w:sz w:val="20"/>
          <w:szCs w:val="20"/>
        </w:rPr>
        <w:t>Source:</w:t>
      </w:r>
      <w:hyperlink r:id="rId11" w:anchor=":~:text=Trademark%20Costs&amp;text=Here%20are%20filing%20estimates%20for,and%20%24350%20USPTO%20fee">
        <w:r w:rsidR="002F0384" w:rsidRPr="24541271">
          <w:rPr>
            <w:rStyle w:val="Hyperlink"/>
            <w:rFonts w:ascii="Times New Roman" w:eastAsia="Times New Roman" w:hAnsi="Times New Roman" w:cs="Times New Roman"/>
            <w:i/>
            <w:iCs/>
            <w:color w:val="000000" w:themeColor="text1"/>
            <w:sz w:val="20"/>
            <w:szCs w:val="20"/>
          </w:rPr>
          <w:t>https://www.patenttrademarkblog.com/costs/#:~:text=Trademark%20Costs&amp;text=Here%20are%20filing%20estimates%20for,and%20%24350%20USPTO%20fee</w:t>
        </w:r>
      </w:hyperlink>
    </w:p>
    <w:p w14:paraId="6FFE4BB9" w14:textId="1B5B6CFB" w:rsidR="31898E95" w:rsidRPr="0084157E" w:rsidRDefault="31898E95"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 xml:space="preserve">Incorporation fees will include the fees to the State, registered agent, filer, and other legal fees associated with incorporation. To be safe, we are estimating about </w:t>
      </w:r>
      <w:r w:rsidR="5329075B" w:rsidRPr="24541271">
        <w:rPr>
          <w:rFonts w:ascii="Times New Roman" w:eastAsia="Times New Roman" w:hAnsi="Times New Roman" w:cs="Times New Roman"/>
          <w:color w:val="000000" w:themeColor="text1"/>
          <w:sz w:val="20"/>
          <w:szCs w:val="20"/>
        </w:rPr>
        <w:t>$2,000</w:t>
      </w:r>
    </w:p>
    <w:p w14:paraId="0526B3BE" w14:textId="6E945D4E" w:rsidR="31898E95" w:rsidRPr="002F0384" w:rsidRDefault="31898E95" w:rsidP="24541271">
      <w:pPr>
        <w:tabs>
          <w:tab w:val="left" w:pos="720"/>
          <w:tab w:val="left" w:pos="1440"/>
          <w:tab w:val="left" w:pos="2160"/>
          <w:tab w:val="left" w:leader="dot" w:pos="4320"/>
          <w:tab w:val="left" w:pos="6480"/>
        </w:tabs>
        <w:spacing w:after="0"/>
        <w:rPr>
          <w:rFonts w:ascii="Times New Roman" w:eastAsia="Times New Roman" w:hAnsi="Times New Roman" w:cs="Times New Roman"/>
          <w:i/>
          <w:iCs/>
          <w:color w:val="000000" w:themeColor="text1"/>
          <w:sz w:val="20"/>
          <w:szCs w:val="20"/>
        </w:rPr>
      </w:pPr>
      <w:r w:rsidRPr="24541271">
        <w:rPr>
          <w:rFonts w:ascii="Times New Roman" w:eastAsia="Times New Roman" w:hAnsi="Times New Roman" w:cs="Times New Roman"/>
          <w:i/>
          <w:iCs/>
          <w:color w:val="000000" w:themeColor="text1"/>
          <w:sz w:val="20"/>
          <w:szCs w:val="20"/>
        </w:rPr>
        <w:t xml:space="preserve">Sources: </w:t>
      </w:r>
      <w:hyperlink r:id="rId12">
        <w:r w:rsidR="002F0384" w:rsidRPr="24541271">
          <w:rPr>
            <w:rStyle w:val="Hyperlink"/>
            <w:rFonts w:ascii="Times New Roman" w:eastAsia="Times New Roman" w:hAnsi="Times New Roman" w:cs="Times New Roman"/>
            <w:i/>
            <w:iCs/>
            <w:color w:val="000000" w:themeColor="text1"/>
            <w:sz w:val="20"/>
            <w:szCs w:val="20"/>
          </w:rPr>
          <w:t>https://www.nolo.com/legal-encyclopedia/how-much-does-it-cost-to-incorporate-your-business.html</w:t>
        </w:r>
      </w:hyperlink>
    </w:p>
    <w:p w14:paraId="3DA3D2B5" w14:textId="2AFD81A6" w:rsidR="4DA65ED9" w:rsidRPr="0084157E" w:rsidRDefault="001027C7" w:rsidP="24541271">
      <w:pPr>
        <w:tabs>
          <w:tab w:val="left" w:pos="720"/>
          <w:tab w:val="left" w:pos="1440"/>
          <w:tab w:val="left" w:pos="2160"/>
          <w:tab w:val="left" w:leader="dot" w:pos="4320"/>
          <w:tab w:val="left" w:pos="6480"/>
        </w:tabs>
        <w:spacing w:after="0"/>
        <w:rPr>
          <w:rFonts w:ascii="Times New Roman" w:eastAsia="Times New Roman" w:hAnsi="Times New Roman" w:cs="Times New Roman"/>
          <w:i/>
          <w:color w:val="000000" w:themeColor="text1"/>
          <w:sz w:val="20"/>
          <w:szCs w:val="20"/>
        </w:rPr>
      </w:pPr>
      <w:hyperlink r:id="rId13">
        <w:r w:rsidR="31898E95" w:rsidRPr="24541271">
          <w:rPr>
            <w:rStyle w:val="Hyperlink"/>
            <w:rFonts w:ascii="Times New Roman" w:eastAsia="Times New Roman" w:hAnsi="Times New Roman" w:cs="Times New Roman"/>
            <w:i/>
            <w:iCs/>
            <w:color w:val="000000" w:themeColor="text1"/>
            <w:sz w:val="20"/>
            <w:szCs w:val="20"/>
          </w:rPr>
          <w:t>https://dos.fl.gov/sunbiz/forms/fees/corporate-fees/</w:t>
        </w:r>
      </w:hyperlink>
    </w:p>
    <w:p w14:paraId="7E9B6325" w14:textId="159D9E3A" w:rsidR="00FA311E" w:rsidRPr="0084157E" w:rsidRDefault="4DA65ED9"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Legal fees - We plan on hiring a lawyer on retainer for about $3,500, with an expected additional annual spend of $1,500</w:t>
      </w:r>
      <w:r w:rsidR="002F0384" w:rsidRPr="24541271">
        <w:rPr>
          <w:rFonts w:ascii="Times New Roman" w:eastAsia="Times New Roman" w:hAnsi="Times New Roman" w:cs="Times New Roman"/>
          <w:color w:val="000000" w:themeColor="text1"/>
          <w:sz w:val="20"/>
          <w:szCs w:val="20"/>
        </w:rPr>
        <w:t xml:space="preserve"> </w:t>
      </w:r>
      <w:r w:rsidRPr="24541271">
        <w:rPr>
          <w:rFonts w:ascii="Times New Roman" w:eastAsia="Times New Roman" w:hAnsi="Times New Roman" w:cs="Times New Roman"/>
          <w:i/>
          <w:iCs/>
          <w:color w:val="000000" w:themeColor="text1"/>
          <w:sz w:val="20"/>
          <w:szCs w:val="20"/>
        </w:rPr>
        <w:t>Source: https://lawteam.com/how-much-does-a-florida-business-attorney-cost/</w:t>
      </w:r>
    </w:p>
    <w:p w14:paraId="7726CCD6" w14:textId="2DD02072" w:rsidR="00FA311E" w:rsidRPr="0084157E" w:rsidRDefault="46CBF0B7" w:rsidP="24541271">
      <w:pPr>
        <w:tabs>
          <w:tab w:val="left" w:pos="720"/>
          <w:tab w:val="left" w:pos="1440"/>
          <w:tab w:val="left" w:pos="2160"/>
          <w:tab w:val="left" w:leader="dot" w:pos="4320"/>
          <w:tab w:val="left" w:pos="6480"/>
        </w:tabs>
        <w:spacing w:after="0"/>
        <w:rPr>
          <w:rFonts w:ascii="Times New Roman" w:eastAsia="Times New Roman" w:hAnsi="Times New Roman" w:cs="Times New Roman"/>
          <w:b/>
          <w:bCs/>
          <w:color w:val="000000" w:themeColor="text1"/>
          <w:sz w:val="20"/>
          <w:szCs w:val="20"/>
        </w:rPr>
      </w:pPr>
      <w:r w:rsidRPr="24541271">
        <w:rPr>
          <w:rFonts w:ascii="Times New Roman" w:eastAsia="Times New Roman" w:hAnsi="Times New Roman" w:cs="Times New Roman"/>
          <w:b/>
          <w:bCs/>
          <w:color w:val="000000" w:themeColor="text1"/>
          <w:sz w:val="20"/>
          <w:szCs w:val="20"/>
        </w:rPr>
        <w:t>Property Taxes</w:t>
      </w:r>
    </w:p>
    <w:p w14:paraId="39A3CB07" w14:textId="24B1CBE7" w:rsidR="00FA311E" w:rsidRPr="0084157E" w:rsidRDefault="437F604E"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 xml:space="preserve">Since we do not plan on actually owning any property in this </w:t>
      </w:r>
      <w:r w:rsidR="316D3C34" w:rsidRPr="24541271">
        <w:rPr>
          <w:rFonts w:ascii="Times New Roman" w:eastAsia="Times New Roman" w:hAnsi="Times New Roman" w:cs="Times New Roman"/>
          <w:color w:val="000000" w:themeColor="text1"/>
          <w:sz w:val="20"/>
          <w:szCs w:val="20"/>
        </w:rPr>
        <w:t>timespan</w:t>
      </w:r>
      <w:r w:rsidRPr="24541271">
        <w:rPr>
          <w:rFonts w:ascii="Times New Roman" w:eastAsia="Times New Roman" w:hAnsi="Times New Roman" w:cs="Times New Roman"/>
          <w:color w:val="000000" w:themeColor="text1"/>
          <w:sz w:val="20"/>
          <w:szCs w:val="20"/>
        </w:rPr>
        <w:t xml:space="preserve">, we expect to pay $0 </w:t>
      </w:r>
      <w:r w:rsidR="3C04718C" w:rsidRPr="24541271">
        <w:rPr>
          <w:rFonts w:ascii="Times New Roman" w:eastAsia="Times New Roman" w:hAnsi="Times New Roman" w:cs="Times New Roman"/>
          <w:color w:val="000000" w:themeColor="text1"/>
          <w:sz w:val="20"/>
          <w:szCs w:val="20"/>
        </w:rPr>
        <w:t>in property</w:t>
      </w:r>
      <w:r w:rsidRPr="24541271">
        <w:rPr>
          <w:rFonts w:ascii="Times New Roman" w:eastAsia="Times New Roman" w:hAnsi="Times New Roman" w:cs="Times New Roman"/>
          <w:color w:val="000000" w:themeColor="text1"/>
          <w:sz w:val="20"/>
          <w:szCs w:val="20"/>
        </w:rPr>
        <w:t xml:space="preserve"> taxes.</w:t>
      </w:r>
    </w:p>
    <w:p w14:paraId="62EC0DD5" w14:textId="2DD02072" w:rsidR="00FA311E" w:rsidRPr="0084157E" w:rsidRDefault="46CBF0B7" w:rsidP="24541271">
      <w:pPr>
        <w:tabs>
          <w:tab w:val="left" w:pos="720"/>
          <w:tab w:val="left" w:pos="1440"/>
          <w:tab w:val="left" w:pos="2160"/>
          <w:tab w:val="left" w:leader="dot" w:pos="4320"/>
          <w:tab w:val="left" w:pos="6480"/>
        </w:tabs>
        <w:spacing w:after="0"/>
        <w:rPr>
          <w:rFonts w:ascii="Times New Roman" w:eastAsia="Times New Roman" w:hAnsi="Times New Roman" w:cs="Times New Roman"/>
          <w:b/>
          <w:bCs/>
          <w:color w:val="000000" w:themeColor="text1"/>
          <w:sz w:val="20"/>
          <w:szCs w:val="20"/>
        </w:rPr>
      </w:pPr>
      <w:r w:rsidRPr="24541271">
        <w:rPr>
          <w:rFonts w:ascii="Times New Roman" w:eastAsia="Times New Roman" w:hAnsi="Times New Roman" w:cs="Times New Roman"/>
          <w:b/>
          <w:bCs/>
          <w:color w:val="000000" w:themeColor="text1"/>
          <w:sz w:val="20"/>
          <w:szCs w:val="20"/>
        </w:rPr>
        <w:t>Rent</w:t>
      </w:r>
    </w:p>
    <w:p w14:paraId="5F30289F" w14:textId="575C95FC" w:rsidR="4DFEDB85" w:rsidRPr="0084157E" w:rsidRDefault="00790D09"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 xml:space="preserve">The first year </w:t>
      </w:r>
      <w:r w:rsidR="00EE0236" w:rsidRPr="24541271">
        <w:rPr>
          <w:rFonts w:ascii="Times New Roman" w:eastAsia="Times New Roman" w:hAnsi="Times New Roman" w:cs="Times New Roman"/>
          <w:color w:val="000000" w:themeColor="text1"/>
          <w:sz w:val="20"/>
          <w:szCs w:val="20"/>
        </w:rPr>
        <w:t>with product development</w:t>
      </w:r>
      <w:r w:rsidR="00401E07" w:rsidRPr="24541271">
        <w:rPr>
          <w:rFonts w:ascii="Times New Roman" w:eastAsia="Times New Roman" w:hAnsi="Times New Roman" w:cs="Times New Roman"/>
          <w:color w:val="000000" w:themeColor="text1"/>
          <w:sz w:val="20"/>
          <w:szCs w:val="20"/>
        </w:rPr>
        <w:t xml:space="preserve"> happening between the 6 co-founders we will use </w:t>
      </w:r>
      <w:r w:rsidR="007F1B34" w:rsidRPr="24541271">
        <w:rPr>
          <w:rFonts w:ascii="Times New Roman" w:eastAsia="Times New Roman" w:hAnsi="Times New Roman" w:cs="Times New Roman"/>
          <w:color w:val="000000" w:themeColor="text1"/>
          <w:sz w:val="20"/>
          <w:szCs w:val="20"/>
        </w:rPr>
        <w:t>personal spaces such as homes/garages</w:t>
      </w:r>
      <w:r w:rsidR="007F0426" w:rsidRPr="24541271">
        <w:rPr>
          <w:rFonts w:ascii="Times New Roman" w:eastAsia="Times New Roman" w:hAnsi="Times New Roman" w:cs="Times New Roman"/>
          <w:color w:val="000000" w:themeColor="text1"/>
          <w:sz w:val="20"/>
          <w:szCs w:val="20"/>
        </w:rPr>
        <w:t xml:space="preserve">. </w:t>
      </w:r>
      <w:r w:rsidR="005C074A" w:rsidRPr="24541271">
        <w:rPr>
          <w:rFonts w:ascii="Times New Roman" w:eastAsia="Times New Roman" w:hAnsi="Times New Roman" w:cs="Times New Roman"/>
          <w:color w:val="000000" w:themeColor="text1"/>
          <w:sz w:val="20"/>
          <w:szCs w:val="20"/>
        </w:rPr>
        <w:t xml:space="preserve">The second year we will move into </w:t>
      </w:r>
      <w:r w:rsidR="00035183" w:rsidRPr="24541271">
        <w:rPr>
          <w:rFonts w:ascii="Times New Roman" w:eastAsia="Times New Roman" w:hAnsi="Times New Roman" w:cs="Times New Roman"/>
          <w:color w:val="000000" w:themeColor="text1"/>
          <w:sz w:val="20"/>
          <w:szCs w:val="20"/>
        </w:rPr>
        <w:t xml:space="preserve">a centralized workspace whether it be a </w:t>
      </w:r>
      <w:r w:rsidR="00EF5579" w:rsidRPr="24541271">
        <w:rPr>
          <w:rFonts w:ascii="Times New Roman" w:eastAsia="Times New Roman" w:hAnsi="Times New Roman" w:cs="Times New Roman"/>
          <w:color w:val="000000" w:themeColor="text1"/>
          <w:sz w:val="20"/>
          <w:szCs w:val="20"/>
        </w:rPr>
        <w:t>personal space or office space</w:t>
      </w:r>
      <w:r w:rsidR="0003160E" w:rsidRPr="24541271">
        <w:rPr>
          <w:rFonts w:ascii="Times New Roman" w:eastAsia="Times New Roman" w:hAnsi="Times New Roman" w:cs="Times New Roman"/>
          <w:color w:val="000000" w:themeColor="text1"/>
          <w:sz w:val="20"/>
          <w:szCs w:val="20"/>
        </w:rPr>
        <w:t>. The third year</w:t>
      </w:r>
      <w:r w:rsidR="00D0715E" w:rsidRPr="24541271">
        <w:rPr>
          <w:rFonts w:ascii="Times New Roman" w:eastAsia="Times New Roman" w:hAnsi="Times New Roman" w:cs="Times New Roman"/>
          <w:color w:val="000000" w:themeColor="text1"/>
          <w:sz w:val="20"/>
          <w:szCs w:val="20"/>
        </w:rPr>
        <w:t xml:space="preserve"> is </w:t>
      </w:r>
      <w:r w:rsidR="00A54BD2" w:rsidRPr="24541271">
        <w:rPr>
          <w:rFonts w:ascii="Times New Roman" w:eastAsia="Times New Roman" w:hAnsi="Times New Roman" w:cs="Times New Roman"/>
          <w:color w:val="000000" w:themeColor="text1"/>
          <w:sz w:val="20"/>
          <w:szCs w:val="20"/>
        </w:rPr>
        <w:t>when</w:t>
      </w:r>
      <w:r w:rsidR="00D0715E" w:rsidRPr="24541271">
        <w:rPr>
          <w:rFonts w:ascii="Times New Roman" w:eastAsia="Times New Roman" w:hAnsi="Times New Roman" w:cs="Times New Roman"/>
          <w:color w:val="000000" w:themeColor="text1"/>
          <w:sz w:val="20"/>
          <w:szCs w:val="20"/>
        </w:rPr>
        <w:t xml:space="preserve"> we will move into a </w:t>
      </w:r>
      <w:r w:rsidR="001C47CE" w:rsidRPr="24541271">
        <w:rPr>
          <w:rFonts w:ascii="Times New Roman" w:eastAsia="Times New Roman" w:hAnsi="Times New Roman" w:cs="Times New Roman"/>
          <w:color w:val="000000" w:themeColor="text1"/>
          <w:sz w:val="20"/>
          <w:szCs w:val="20"/>
        </w:rPr>
        <w:t>10,000</w:t>
      </w:r>
      <w:r w:rsidR="65ADB379" w:rsidRPr="24541271">
        <w:rPr>
          <w:rFonts w:ascii="Times New Roman" w:eastAsia="Times New Roman" w:hAnsi="Times New Roman" w:cs="Times New Roman"/>
          <w:color w:val="000000" w:themeColor="text1"/>
          <w:sz w:val="20"/>
          <w:szCs w:val="20"/>
        </w:rPr>
        <w:t xml:space="preserve"> </w:t>
      </w:r>
      <w:r w:rsidR="001C47CE" w:rsidRPr="24541271">
        <w:rPr>
          <w:rFonts w:ascii="Times New Roman" w:eastAsia="Times New Roman" w:hAnsi="Times New Roman" w:cs="Times New Roman"/>
          <w:color w:val="000000" w:themeColor="text1"/>
          <w:sz w:val="20"/>
          <w:szCs w:val="20"/>
        </w:rPr>
        <w:t xml:space="preserve">sq ft </w:t>
      </w:r>
      <w:r w:rsidR="00D0715E" w:rsidRPr="24541271">
        <w:rPr>
          <w:rFonts w:ascii="Times New Roman" w:eastAsia="Times New Roman" w:hAnsi="Times New Roman" w:cs="Times New Roman"/>
          <w:color w:val="000000" w:themeColor="text1"/>
          <w:sz w:val="20"/>
          <w:szCs w:val="20"/>
        </w:rPr>
        <w:t>warehouse/office space to be the hub for our continued development and distribution of products.</w:t>
      </w:r>
    </w:p>
    <w:p w14:paraId="28E88CB0" w14:textId="6EF0B4E1" w:rsidR="00FA311E" w:rsidRPr="0084157E" w:rsidRDefault="00A54BD2" w:rsidP="24541271">
      <w:pPr>
        <w:tabs>
          <w:tab w:val="left" w:pos="720"/>
          <w:tab w:val="left" w:pos="1440"/>
          <w:tab w:val="left" w:pos="2160"/>
          <w:tab w:val="left" w:leader="dot" w:pos="4320"/>
          <w:tab w:val="left" w:pos="6480"/>
        </w:tabs>
        <w:spacing w:after="0"/>
        <w:rPr>
          <w:color w:val="000000" w:themeColor="text1"/>
          <w:sz w:val="20"/>
          <w:szCs w:val="20"/>
        </w:rPr>
      </w:pPr>
      <w:r w:rsidRPr="24541271">
        <w:rPr>
          <w:rFonts w:ascii="Times New Roman" w:eastAsia="Times New Roman" w:hAnsi="Times New Roman" w:cs="Times New Roman"/>
          <w:color w:val="000000" w:themeColor="text1"/>
          <w:sz w:val="20"/>
          <w:szCs w:val="20"/>
        </w:rPr>
        <w:t xml:space="preserve">Sources: </w:t>
      </w:r>
      <w:r w:rsidR="00533278" w:rsidRPr="24541271">
        <w:rPr>
          <w:rFonts w:ascii="Times New Roman" w:eastAsia="Times New Roman" w:hAnsi="Times New Roman" w:cs="Times New Roman"/>
          <w:color w:val="000000" w:themeColor="text1"/>
          <w:sz w:val="20"/>
          <w:szCs w:val="20"/>
        </w:rPr>
        <w:t>https://www.warehousingandfulfillment.com/resources/warehousing-services-costs-pricing-rates-and-fees/</w:t>
      </w:r>
      <w:r w:rsidR="46CBF0B7" w:rsidRPr="24541271">
        <w:rPr>
          <w:rFonts w:ascii="Times New Roman" w:eastAsia="Times New Roman" w:hAnsi="Times New Roman" w:cs="Times New Roman"/>
          <w:color w:val="000000" w:themeColor="text1"/>
          <w:sz w:val="20"/>
          <w:szCs w:val="20"/>
        </w:rPr>
        <w:t xml:space="preserve"> </w:t>
      </w:r>
    </w:p>
    <w:p w14:paraId="3E6C0F0C" w14:textId="2DD02072" w:rsidR="00FA311E" w:rsidRPr="006239E1" w:rsidRDefault="46CBF0B7" w:rsidP="24541271">
      <w:pPr>
        <w:tabs>
          <w:tab w:val="left" w:pos="720"/>
          <w:tab w:val="left" w:pos="1440"/>
          <w:tab w:val="left" w:pos="2160"/>
          <w:tab w:val="left" w:leader="dot" w:pos="4320"/>
          <w:tab w:val="left" w:pos="6480"/>
        </w:tabs>
        <w:spacing w:after="0"/>
        <w:rPr>
          <w:rFonts w:ascii="Times New Roman" w:eastAsia="Times New Roman" w:hAnsi="Times New Roman" w:cs="Times New Roman"/>
          <w:b/>
          <w:bCs/>
          <w:color w:val="000000" w:themeColor="text1"/>
          <w:sz w:val="20"/>
          <w:szCs w:val="20"/>
        </w:rPr>
      </w:pPr>
      <w:r w:rsidRPr="24541271">
        <w:rPr>
          <w:rFonts w:ascii="Times New Roman" w:eastAsia="Times New Roman" w:hAnsi="Times New Roman" w:cs="Times New Roman"/>
          <w:b/>
          <w:bCs/>
          <w:color w:val="000000" w:themeColor="text1"/>
          <w:sz w:val="20"/>
          <w:szCs w:val="20"/>
        </w:rPr>
        <w:t>Research and Development</w:t>
      </w:r>
    </w:p>
    <w:p w14:paraId="200B5B6C" w14:textId="306A3E4E" w:rsidR="00FA311E" w:rsidRPr="006239E1" w:rsidRDefault="0083151E"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Parts for hardware development</w:t>
      </w:r>
      <w:r w:rsidR="00C50F61" w:rsidRPr="24541271">
        <w:rPr>
          <w:rFonts w:ascii="Times New Roman" w:eastAsia="Times New Roman" w:hAnsi="Times New Roman" w:cs="Times New Roman"/>
          <w:color w:val="000000" w:themeColor="text1"/>
          <w:sz w:val="20"/>
          <w:szCs w:val="20"/>
        </w:rPr>
        <w:t xml:space="preserve"> to create espresso as well as for data to feed to the AI:</w:t>
      </w:r>
    </w:p>
    <w:p w14:paraId="3E49B5C3" w14:textId="6150BA26" w:rsidR="00C50F61" w:rsidRPr="002C5429" w:rsidRDefault="00101088" w:rsidP="24541271">
      <w:pPr>
        <w:tabs>
          <w:tab w:val="left" w:pos="720"/>
          <w:tab w:val="left" w:pos="1440"/>
          <w:tab w:val="left" w:pos="2160"/>
          <w:tab w:val="left" w:leader="dot" w:pos="4320"/>
          <w:tab w:val="left" w:pos="6480"/>
        </w:tabs>
        <w:spacing w:after="0"/>
        <w:rPr>
          <w:rFonts w:ascii="Times New Roman" w:hAnsi="Times New Roman" w:cs="Times New Roman"/>
          <w:color w:val="000000" w:themeColor="text1"/>
          <w:sz w:val="20"/>
          <w:szCs w:val="20"/>
        </w:rPr>
      </w:pPr>
      <w:r w:rsidRPr="24541271">
        <w:rPr>
          <w:rFonts w:ascii="Times New Roman" w:hAnsi="Times New Roman" w:cs="Times New Roman"/>
          <w:color w:val="000000" w:themeColor="text1"/>
          <w:sz w:val="20"/>
          <w:szCs w:val="20"/>
        </w:rPr>
        <w:t xml:space="preserve">Sources: </w:t>
      </w:r>
      <w:r w:rsidR="00D17191" w:rsidRPr="24541271">
        <w:rPr>
          <w:rFonts w:ascii="Times New Roman" w:hAnsi="Times New Roman" w:cs="Times New Roman"/>
          <w:color w:val="000000" w:themeColor="text1"/>
          <w:sz w:val="20"/>
          <w:szCs w:val="20"/>
        </w:rPr>
        <w:t>https://www.kasensors.com/us/products/pressuretemperature-transducers</w:t>
      </w:r>
    </w:p>
    <w:p w14:paraId="71B1D249" w14:textId="5D6EA655" w:rsidR="00D17191" w:rsidRPr="002C5429" w:rsidRDefault="003B35E6" w:rsidP="24541271">
      <w:pPr>
        <w:tabs>
          <w:tab w:val="left" w:pos="720"/>
          <w:tab w:val="left" w:pos="1440"/>
          <w:tab w:val="left" w:pos="2160"/>
          <w:tab w:val="left" w:leader="dot" w:pos="4320"/>
          <w:tab w:val="left" w:pos="6480"/>
        </w:tabs>
        <w:spacing w:after="0"/>
        <w:rPr>
          <w:rFonts w:ascii="Times New Roman" w:hAnsi="Times New Roman" w:cs="Times New Roman"/>
          <w:color w:val="000000" w:themeColor="text1"/>
          <w:sz w:val="20"/>
          <w:szCs w:val="20"/>
        </w:rPr>
      </w:pPr>
      <w:r w:rsidRPr="24541271">
        <w:rPr>
          <w:rFonts w:ascii="Times New Roman" w:hAnsi="Times New Roman" w:cs="Times New Roman"/>
          <w:color w:val="000000" w:themeColor="text1"/>
          <w:sz w:val="20"/>
          <w:szCs w:val="20"/>
        </w:rPr>
        <w:t>https://www.whitmancontrols.com/l25-series-side-mounted-stainless-steel-liquid-level-switch.html</w:t>
      </w:r>
    </w:p>
    <w:p w14:paraId="4B6AA0D1" w14:textId="6D2C9CDA" w:rsidR="002151AE" w:rsidRPr="002C5429" w:rsidRDefault="002151AE" w:rsidP="24541271">
      <w:pPr>
        <w:tabs>
          <w:tab w:val="left" w:pos="720"/>
          <w:tab w:val="left" w:pos="1440"/>
          <w:tab w:val="left" w:pos="2160"/>
          <w:tab w:val="left" w:leader="dot" w:pos="4320"/>
          <w:tab w:val="left" w:pos="6480"/>
        </w:tabs>
        <w:spacing w:after="0"/>
        <w:rPr>
          <w:rFonts w:ascii="Times New Roman" w:hAnsi="Times New Roman" w:cs="Times New Roman"/>
          <w:color w:val="000000" w:themeColor="text1"/>
          <w:sz w:val="20"/>
          <w:szCs w:val="20"/>
        </w:rPr>
      </w:pPr>
      <w:r w:rsidRPr="24541271">
        <w:rPr>
          <w:rFonts w:ascii="Times New Roman" w:hAnsi="Times New Roman" w:cs="Times New Roman"/>
          <w:color w:val="000000" w:themeColor="text1"/>
          <w:sz w:val="20"/>
          <w:szCs w:val="20"/>
        </w:rPr>
        <w:t>https://p3america.com/oph-series/</w:t>
      </w:r>
    </w:p>
    <w:p w14:paraId="65DE95F2" w14:textId="499E9FF6" w:rsidR="006243C1" w:rsidRPr="002C5429" w:rsidRDefault="006243C1" w:rsidP="24541271">
      <w:pPr>
        <w:tabs>
          <w:tab w:val="left" w:pos="720"/>
          <w:tab w:val="left" w:pos="1440"/>
          <w:tab w:val="left" w:pos="2160"/>
          <w:tab w:val="left" w:leader="dot" w:pos="4320"/>
          <w:tab w:val="left" w:pos="6480"/>
        </w:tabs>
        <w:spacing w:after="0"/>
        <w:rPr>
          <w:rFonts w:ascii="Times New Roman" w:hAnsi="Times New Roman" w:cs="Times New Roman"/>
          <w:color w:val="000000" w:themeColor="text1"/>
          <w:sz w:val="20"/>
          <w:szCs w:val="20"/>
        </w:rPr>
      </w:pPr>
      <w:r w:rsidRPr="24541271">
        <w:rPr>
          <w:rFonts w:ascii="Times New Roman" w:hAnsi="Times New Roman" w:cs="Times New Roman"/>
          <w:color w:val="000000" w:themeColor="text1"/>
          <w:sz w:val="20"/>
          <w:szCs w:val="20"/>
        </w:rPr>
        <w:t>https://www.te.com/usa-en/product-CAT-TCS0008.html</w:t>
      </w:r>
    </w:p>
    <w:p w14:paraId="7C4D13D1" w14:textId="6852E861" w:rsidR="00BE3147" w:rsidRPr="002C5429" w:rsidRDefault="00BE3147" w:rsidP="24541271">
      <w:pPr>
        <w:tabs>
          <w:tab w:val="left" w:pos="720"/>
          <w:tab w:val="left" w:pos="1440"/>
          <w:tab w:val="left" w:pos="2160"/>
          <w:tab w:val="left" w:leader="dot" w:pos="4320"/>
          <w:tab w:val="left" w:pos="6480"/>
        </w:tabs>
        <w:spacing w:after="0"/>
        <w:rPr>
          <w:rFonts w:ascii="Times New Roman" w:hAnsi="Times New Roman" w:cs="Times New Roman"/>
          <w:color w:val="000000" w:themeColor="text1"/>
          <w:sz w:val="20"/>
          <w:szCs w:val="20"/>
        </w:rPr>
      </w:pPr>
      <w:r w:rsidRPr="24541271">
        <w:rPr>
          <w:rFonts w:ascii="Times New Roman" w:hAnsi="Times New Roman" w:cs="Times New Roman"/>
          <w:color w:val="000000" w:themeColor="text1"/>
          <w:sz w:val="20"/>
          <w:szCs w:val="20"/>
        </w:rPr>
        <w:t>https://www.te.com/usa-en/product-3-1437567-3.html</w:t>
      </w:r>
    </w:p>
    <w:p w14:paraId="06E39BC5" w14:textId="3E596A4E" w:rsidR="002C5429" w:rsidRPr="002C5429" w:rsidRDefault="002C5429"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highlight w:val="yellow"/>
        </w:rPr>
      </w:pPr>
      <w:r w:rsidRPr="24541271">
        <w:rPr>
          <w:rFonts w:ascii="Times New Roman" w:hAnsi="Times New Roman" w:cs="Times New Roman"/>
          <w:color w:val="000000" w:themeColor="text1"/>
          <w:sz w:val="20"/>
          <w:szCs w:val="20"/>
        </w:rPr>
        <w:t>https://www.te.com/usa-en/product-2108994-1.html</w:t>
      </w:r>
    </w:p>
    <w:p w14:paraId="5A8C0C89" w14:textId="1B052BB3" w:rsidR="0921269A" w:rsidRPr="006239E1" w:rsidRDefault="0921269A" w:rsidP="24541271">
      <w:pPr>
        <w:tabs>
          <w:tab w:val="left" w:pos="720"/>
          <w:tab w:val="left" w:pos="1440"/>
          <w:tab w:val="left" w:pos="2160"/>
          <w:tab w:val="left" w:leader="dot" w:pos="4320"/>
          <w:tab w:val="left" w:pos="6480"/>
        </w:tabs>
        <w:spacing w:after="0"/>
        <w:rPr>
          <w:rFonts w:ascii="Times New Roman" w:eastAsia="Times New Roman" w:hAnsi="Times New Roman" w:cs="Times New Roman"/>
          <w:b/>
          <w:bCs/>
          <w:color w:val="000000" w:themeColor="text1"/>
          <w:sz w:val="20"/>
          <w:szCs w:val="20"/>
        </w:rPr>
      </w:pPr>
      <w:r w:rsidRPr="24541271">
        <w:rPr>
          <w:rFonts w:ascii="Times New Roman" w:eastAsia="Times New Roman" w:hAnsi="Times New Roman" w:cs="Times New Roman"/>
          <w:b/>
          <w:bCs/>
          <w:color w:val="000000" w:themeColor="text1"/>
          <w:sz w:val="20"/>
          <w:szCs w:val="20"/>
        </w:rPr>
        <w:t>Application development:</w:t>
      </w:r>
    </w:p>
    <w:p w14:paraId="343C8530" w14:textId="749A9DB0" w:rsidR="67DCC14F" w:rsidRDefault="67DCC14F"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The average cost to make an app is around $37,912 to $171,450 at a standard rate of $150/hour</w:t>
      </w:r>
      <w:r w:rsidR="7E06A755" w:rsidRPr="24541271">
        <w:rPr>
          <w:rFonts w:ascii="Times New Roman" w:eastAsia="Times New Roman" w:hAnsi="Times New Roman" w:cs="Times New Roman"/>
          <w:color w:val="000000" w:themeColor="text1"/>
          <w:sz w:val="20"/>
          <w:szCs w:val="20"/>
        </w:rPr>
        <w:t xml:space="preserve"> in the USA.</w:t>
      </w:r>
    </w:p>
    <w:p w14:paraId="52DF9532" w14:textId="7B9EE5E5" w:rsidR="67DCC14F" w:rsidRDefault="67DCC14F"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This can increase to $727,500 for complex enterprise apps based on the functionality to be implemented.</w:t>
      </w:r>
    </w:p>
    <w:p w14:paraId="17CB667A" w14:textId="71868ADC" w:rsidR="67DCC14F" w:rsidRDefault="67DCC14F"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The minimum budget size for app development starts from $5,000 to $10,000 per app, although the actual cost of creating an app is likely to be more than that.</w:t>
      </w:r>
    </w:p>
    <w:p w14:paraId="2A389B16" w14:textId="22B2B21D" w:rsidR="57DD5AAF" w:rsidRPr="0084157E" w:rsidRDefault="67DCC14F"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 xml:space="preserve">Source: </w:t>
      </w:r>
      <w:r w:rsidR="0921269A" w:rsidRPr="24541271">
        <w:rPr>
          <w:rFonts w:ascii="Times New Roman" w:eastAsia="Times New Roman" w:hAnsi="Times New Roman" w:cs="Times New Roman"/>
          <w:color w:val="000000" w:themeColor="text1"/>
          <w:sz w:val="20"/>
          <w:szCs w:val="20"/>
        </w:rPr>
        <w:t>https://www.spaceo.ca/blog/app-development-cost/</w:t>
      </w:r>
    </w:p>
    <w:p w14:paraId="371A1E72" w14:textId="5CC876B0" w:rsidR="00FA311E" w:rsidRPr="00CB508F" w:rsidRDefault="46CBF0B7" w:rsidP="24541271">
      <w:pPr>
        <w:tabs>
          <w:tab w:val="left" w:pos="720"/>
          <w:tab w:val="left" w:pos="1440"/>
          <w:tab w:val="left" w:pos="2160"/>
          <w:tab w:val="left" w:leader="dot" w:pos="4320"/>
          <w:tab w:val="left" w:pos="6480"/>
        </w:tabs>
        <w:spacing w:after="0"/>
        <w:rPr>
          <w:rFonts w:ascii="Times New Roman" w:eastAsia="Times New Roman" w:hAnsi="Times New Roman" w:cs="Times New Roman"/>
          <w:b/>
          <w:bCs/>
          <w:color w:val="000000" w:themeColor="text1"/>
          <w:sz w:val="20"/>
          <w:szCs w:val="20"/>
        </w:rPr>
      </w:pPr>
      <w:r w:rsidRPr="24541271">
        <w:rPr>
          <w:rFonts w:ascii="Times New Roman" w:eastAsia="Times New Roman" w:hAnsi="Times New Roman" w:cs="Times New Roman"/>
          <w:b/>
          <w:bCs/>
          <w:color w:val="000000" w:themeColor="text1"/>
          <w:sz w:val="20"/>
          <w:szCs w:val="20"/>
        </w:rPr>
        <w:t>3D Printing and Fabrication</w:t>
      </w:r>
    </w:p>
    <w:p w14:paraId="61B3F19D" w14:textId="7F97F825" w:rsidR="00FA311E" w:rsidRPr="0084157E" w:rsidRDefault="77E2F31D" w:rsidP="24541271">
      <w:pPr>
        <w:tabs>
          <w:tab w:val="left" w:pos="720"/>
          <w:tab w:val="left" w:pos="1440"/>
          <w:tab w:val="left" w:pos="2160"/>
          <w:tab w:val="left" w:leader="dot" w:pos="4320"/>
          <w:tab w:val="left" w:pos="6480"/>
        </w:tabs>
        <w:spacing w:after="0"/>
        <w:jc w:val="both"/>
        <w:rPr>
          <w:rFonts w:ascii="Times New Roman" w:eastAsia="Times New Roman" w:hAnsi="Times New Roman" w:cs="Times New Roman"/>
          <w:color w:val="000000" w:themeColor="text1"/>
          <w:sz w:val="20"/>
          <w:szCs w:val="20"/>
        </w:rPr>
      </w:pPr>
      <w:r w:rsidRPr="24541271">
        <w:rPr>
          <w:rFonts w:ascii="Times New Roman" w:hAnsi="Times New Roman" w:cs="Times New Roman"/>
          <w:color w:val="000000" w:themeColor="text1"/>
          <w:sz w:val="20"/>
          <w:szCs w:val="20"/>
        </w:rPr>
        <w:t xml:space="preserve">For Fused Deposition Modeling (FDM) 3D printing, </w:t>
      </w:r>
      <w:r w:rsidR="2CC7AED0" w:rsidRPr="24541271">
        <w:rPr>
          <w:rFonts w:ascii="Times New Roman" w:hAnsi="Times New Roman" w:cs="Times New Roman"/>
          <w:color w:val="000000" w:themeColor="text1"/>
          <w:sz w:val="20"/>
          <w:szCs w:val="20"/>
        </w:rPr>
        <w:t xml:space="preserve">3D printer filament prices (for an everyday material like PLA or PETG) are around $20 to $50 per kilogram, or $60 to $120 for specialized engineering or support filaments. Entry-level </w:t>
      </w:r>
      <w:r w:rsidR="1E4EEEFE" w:rsidRPr="24541271">
        <w:rPr>
          <w:rFonts w:ascii="Times New Roman" w:hAnsi="Times New Roman" w:cs="Times New Roman"/>
          <w:color w:val="000000" w:themeColor="text1"/>
          <w:sz w:val="20"/>
          <w:szCs w:val="20"/>
        </w:rPr>
        <w:t>industrial-quality stereolithography (</w:t>
      </w:r>
      <w:r w:rsidR="2CC7AED0" w:rsidRPr="24541271">
        <w:rPr>
          <w:rFonts w:ascii="Times New Roman" w:hAnsi="Times New Roman" w:cs="Times New Roman"/>
          <w:color w:val="000000" w:themeColor="text1"/>
          <w:sz w:val="20"/>
          <w:szCs w:val="20"/>
        </w:rPr>
        <w:t>SLA</w:t>
      </w:r>
      <w:r w:rsidR="669EC57E" w:rsidRPr="24541271">
        <w:rPr>
          <w:rFonts w:ascii="Times New Roman" w:hAnsi="Times New Roman" w:cs="Times New Roman"/>
          <w:color w:val="000000" w:themeColor="text1"/>
          <w:sz w:val="20"/>
          <w:szCs w:val="20"/>
        </w:rPr>
        <w:t>)</w:t>
      </w:r>
      <w:r w:rsidR="2CC7AED0" w:rsidRPr="24541271">
        <w:rPr>
          <w:rFonts w:ascii="Times New Roman" w:hAnsi="Times New Roman" w:cs="Times New Roman"/>
          <w:color w:val="000000" w:themeColor="text1"/>
          <w:sz w:val="20"/>
          <w:szCs w:val="20"/>
        </w:rPr>
        <w:t xml:space="preserve"> resins cost around $50 per liter, and most professional options cost around $150 to $400.</w:t>
      </w:r>
    </w:p>
    <w:p w14:paraId="104896C4" w14:textId="27021B04" w:rsidR="00FA311E" w:rsidRPr="0084157E" w:rsidRDefault="11DF0A2D" w:rsidP="042CEB44">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sidRPr="042CEB44">
        <w:rPr>
          <w:rFonts w:ascii="Times New Roman" w:hAnsi="Times New Roman" w:cs="Times New Roman"/>
          <w:color w:val="000000" w:themeColor="text1"/>
          <w:sz w:val="20"/>
          <w:szCs w:val="20"/>
        </w:rPr>
        <w:t xml:space="preserve">Source: </w:t>
      </w:r>
      <w:hyperlink r:id="rId14">
        <w:r w:rsidRPr="042CEB44">
          <w:rPr>
            <w:rFonts w:ascii="Times New Roman" w:hAnsi="Times New Roman" w:cs="Times New Roman"/>
            <w:color w:val="000000" w:themeColor="text1"/>
            <w:sz w:val="20"/>
            <w:szCs w:val="20"/>
          </w:rPr>
          <w:t>https://ultimaker.com/learn/how-much-does-3d-printing-cost/</w:t>
        </w:r>
      </w:hyperlink>
    </w:p>
    <w:p w14:paraId="48136A4E" w14:textId="6F08A25E" w:rsidR="00FA311E" w:rsidRPr="008D0DDD" w:rsidRDefault="46CBF0B7" w:rsidP="24541271">
      <w:pPr>
        <w:tabs>
          <w:tab w:val="left" w:pos="720"/>
          <w:tab w:val="left" w:pos="1440"/>
          <w:tab w:val="left" w:pos="2160"/>
          <w:tab w:val="left" w:leader="dot" w:pos="4320"/>
          <w:tab w:val="left" w:pos="6480"/>
        </w:tabs>
        <w:spacing w:after="0"/>
        <w:rPr>
          <w:rFonts w:ascii="Times New Roman" w:eastAsia="Times New Roman" w:hAnsi="Times New Roman" w:cs="Times New Roman"/>
          <w:b/>
          <w:bCs/>
          <w:color w:val="000000" w:themeColor="text1"/>
          <w:sz w:val="20"/>
          <w:szCs w:val="20"/>
        </w:rPr>
      </w:pPr>
      <w:r w:rsidRPr="24541271">
        <w:rPr>
          <w:rFonts w:ascii="Times New Roman" w:eastAsia="Times New Roman" w:hAnsi="Times New Roman" w:cs="Times New Roman"/>
          <w:b/>
          <w:bCs/>
          <w:color w:val="000000" w:themeColor="text1"/>
          <w:sz w:val="20"/>
          <w:szCs w:val="20"/>
        </w:rPr>
        <w:t>External Fabrication</w:t>
      </w:r>
    </w:p>
    <w:p w14:paraId="63B36895" w14:textId="5BE79A3F" w:rsidR="00484C64" w:rsidRPr="008D0DDD" w:rsidRDefault="00484C64"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 xml:space="preserve">Electrical boards for controlling </w:t>
      </w:r>
      <w:r w:rsidR="00A277D4" w:rsidRPr="24541271">
        <w:rPr>
          <w:rFonts w:ascii="Times New Roman" w:eastAsia="Times New Roman" w:hAnsi="Times New Roman" w:cs="Times New Roman"/>
          <w:color w:val="000000" w:themeColor="text1"/>
          <w:sz w:val="20"/>
          <w:szCs w:val="20"/>
        </w:rPr>
        <w:t>machine actuation and data collection</w:t>
      </w:r>
      <w:r w:rsidR="009E083A" w:rsidRPr="24541271">
        <w:rPr>
          <w:rFonts w:ascii="Times New Roman" w:eastAsia="Times New Roman" w:hAnsi="Times New Roman" w:cs="Times New Roman"/>
          <w:color w:val="000000" w:themeColor="text1"/>
          <w:sz w:val="20"/>
          <w:szCs w:val="20"/>
        </w:rPr>
        <w:t xml:space="preserve"> $60 for 5 pieces assembled.</w:t>
      </w:r>
    </w:p>
    <w:p w14:paraId="005251C1" w14:textId="462BA9BF" w:rsidR="00A277D4" w:rsidRPr="00484C64" w:rsidRDefault="00A277D4"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highlight w:val="yellow"/>
        </w:rPr>
      </w:pPr>
      <w:r w:rsidRPr="24541271">
        <w:rPr>
          <w:rFonts w:ascii="Times New Roman" w:eastAsia="Times New Roman" w:hAnsi="Times New Roman" w:cs="Times New Roman"/>
          <w:color w:val="000000" w:themeColor="text1"/>
          <w:sz w:val="20"/>
          <w:szCs w:val="20"/>
        </w:rPr>
        <w:t>https://cart.jlcpcb.com/quote?edaOrderUrl=https%3A%2F%2Feasyeda.com%2Forder&amp;electropolishingOnlyNo=no&amp;achieveDate=72</w:t>
      </w:r>
    </w:p>
    <w:p w14:paraId="35C37924" w14:textId="3A3E5C9B" w:rsidR="00FA311E" w:rsidRPr="0084157E" w:rsidRDefault="46CBF0B7" w:rsidP="24541271">
      <w:pPr>
        <w:tabs>
          <w:tab w:val="left" w:pos="720"/>
          <w:tab w:val="left" w:pos="1440"/>
          <w:tab w:val="left" w:pos="2160"/>
          <w:tab w:val="left" w:leader="dot" w:pos="4320"/>
          <w:tab w:val="left" w:pos="6480"/>
        </w:tabs>
        <w:spacing w:after="0"/>
        <w:rPr>
          <w:rFonts w:ascii="Times New Roman" w:eastAsia="Times New Roman" w:hAnsi="Times New Roman" w:cs="Times New Roman"/>
          <w:b/>
          <w:bCs/>
          <w:color w:val="000000" w:themeColor="text1"/>
          <w:sz w:val="20"/>
          <w:szCs w:val="20"/>
        </w:rPr>
      </w:pPr>
      <w:r w:rsidRPr="24541271">
        <w:rPr>
          <w:rFonts w:ascii="Times New Roman" w:eastAsia="Times New Roman" w:hAnsi="Times New Roman" w:cs="Times New Roman"/>
          <w:b/>
          <w:bCs/>
          <w:color w:val="000000" w:themeColor="text1"/>
          <w:sz w:val="20"/>
          <w:szCs w:val="20"/>
        </w:rPr>
        <w:t>Testing and Quality Assurance</w:t>
      </w:r>
    </w:p>
    <w:p w14:paraId="0CD9A7FD" w14:textId="1166F074" w:rsidR="24541271" w:rsidRDefault="329CEAFC"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sidRPr="042CEB44">
        <w:rPr>
          <w:rFonts w:ascii="Times New Roman" w:eastAsia="Times New Roman" w:hAnsi="Times New Roman" w:cs="Times New Roman"/>
          <w:color w:val="000000" w:themeColor="text1"/>
          <w:sz w:val="20"/>
          <w:szCs w:val="20"/>
        </w:rPr>
        <w:t xml:space="preserve">For testing and quality assurance </w:t>
      </w:r>
      <w:r w:rsidR="3CD81AA5" w:rsidRPr="042CEB44">
        <w:rPr>
          <w:rFonts w:ascii="Times New Roman" w:eastAsia="Times New Roman" w:hAnsi="Times New Roman" w:cs="Times New Roman"/>
          <w:color w:val="000000" w:themeColor="text1"/>
          <w:sz w:val="20"/>
          <w:szCs w:val="20"/>
        </w:rPr>
        <w:t>a lot</w:t>
      </w:r>
      <w:r w:rsidRPr="042CEB44">
        <w:rPr>
          <w:rFonts w:ascii="Times New Roman" w:eastAsia="Times New Roman" w:hAnsi="Times New Roman" w:cs="Times New Roman"/>
          <w:color w:val="000000" w:themeColor="text1"/>
          <w:sz w:val="20"/>
          <w:szCs w:val="20"/>
        </w:rPr>
        <w:t xml:space="preserve"> of </w:t>
      </w:r>
      <w:r w:rsidR="45DBF8D0" w:rsidRPr="042CEB44">
        <w:rPr>
          <w:rFonts w:ascii="Times New Roman" w:eastAsia="Times New Roman" w:hAnsi="Times New Roman" w:cs="Times New Roman"/>
          <w:color w:val="000000" w:themeColor="text1"/>
          <w:sz w:val="20"/>
          <w:szCs w:val="20"/>
        </w:rPr>
        <w:t xml:space="preserve">validation </w:t>
      </w:r>
      <w:r w:rsidRPr="042CEB44">
        <w:rPr>
          <w:rFonts w:ascii="Times New Roman" w:eastAsia="Times New Roman" w:hAnsi="Times New Roman" w:cs="Times New Roman"/>
          <w:color w:val="000000" w:themeColor="text1"/>
          <w:sz w:val="20"/>
          <w:szCs w:val="20"/>
        </w:rPr>
        <w:t xml:space="preserve">will need </w:t>
      </w:r>
      <w:r w:rsidR="7BF34EF5" w:rsidRPr="042CEB44">
        <w:rPr>
          <w:rFonts w:ascii="Times New Roman" w:eastAsia="Times New Roman" w:hAnsi="Times New Roman" w:cs="Times New Roman"/>
          <w:color w:val="000000" w:themeColor="text1"/>
          <w:sz w:val="20"/>
          <w:szCs w:val="20"/>
        </w:rPr>
        <w:t xml:space="preserve">to </w:t>
      </w:r>
      <w:r w:rsidRPr="042CEB44">
        <w:rPr>
          <w:rFonts w:ascii="Times New Roman" w:eastAsia="Times New Roman" w:hAnsi="Times New Roman" w:cs="Times New Roman"/>
          <w:color w:val="000000" w:themeColor="text1"/>
          <w:sz w:val="20"/>
          <w:szCs w:val="20"/>
        </w:rPr>
        <w:t>be done in</w:t>
      </w:r>
      <w:r w:rsidR="718A28F6" w:rsidRPr="042CEB44">
        <w:rPr>
          <w:rFonts w:ascii="Times New Roman" w:eastAsia="Times New Roman" w:hAnsi="Times New Roman" w:cs="Times New Roman"/>
          <w:color w:val="000000" w:themeColor="text1"/>
          <w:sz w:val="20"/>
          <w:szCs w:val="20"/>
        </w:rPr>
        <w:t>-</w:t>
      </w:r>
      <w:r w:rsidRPr="042CEB44">
        <w:rPr>
          <w:rFonts w:ascii="Times New Roman" w:eastAsia="Times New Roman" w:hAnsi="Times New Roman" w:cs="Times New Roman"/>
          <w:color w:val="000000" w:themeColor="text1"/>
          <w:sz w:val="20"/>
          <w:szCs w:val="20"/>
        </w:rPr>
        <w:t xml:space="preserve">house </w:t>
      </w:r>
      <w:r w:rsidR="3C796E52" w:rsidRPr="042CEB44">
        <w:rPr>
          <w:rFonts w:ascii="Times New Roman" w:eastAsia="Times New Roman" w:hAnsi="Times New Roman" w:cs="Times New Roman"/>
          <w:color w:val="000000" w:themeColor="text1"/>
          <w:sz w:val="20"/>
          <w:szCs w:val="20"/>
        </w:rPr>
        <w:t xml:space="preserve">since most of the components will be custom </w:t>
      </w:r>
      <w:r w:rsidR="0F2EEEAE" w:rsidRPr="042CEB44">
        <w:rPr>
          <w:rFonts w:ascii="Times New Roman" w:eastAsia="Times New Roman" w:hAnsi="Times New Roman" w:cs="Times New Roman"/>
          <w:color w:val="000000" w:themeColor="text1"/>
          <w:sz w:val="20"/>
          <w:szCs w:val="20"/>
        </w:rPr>
        <w:t>made</w:t>
      </w:r>
      <w:r w:rsidR="3C796E52" w:rsidRPr="042CEB44">
        <w:rPr>
          <w:rFonts w:ascii="Times New Roman" w:eastAsia="Times New Roman" w:hAnsi="Times New Roman" w:cs="Times New Roman"/>
          <w:color w:val="000000" w:themeColor="text1"/>
          <w:sz w:val="20"/>
          <w:szCs w:val="20"/>
        </w:rPr>
        <w:t xml:space="preserve"> and the targets set for </w:t>
      </w:r>
      <w:r w:rsidR="63524CBF" w:rsidRPr="042CEB44">
        <w:rPr>
          <w:rFonts w:ascii="Times New Roman" w:eastAsia="Times New Roman" w:hAnsi="Times New Roman" w:cs="Times New Roman"/>
          <w:color w:val="000000" w:themeColor="text1"/>
          <w:sz w:val="20"/>
          <w:szCs w:val="20"/>
        </w:rPr>
        <w:t xml:space="preserve">satisfaction will not be well established. As a result, </w:t>
      </w:r>
      <w:r w:rsidR="63E535B4" w:rsidRPr="042CEB44">
        <w:rPr>
          <w:rFonts w:ascii="Times New Roman" w:eastAsia="Times New Roman" w:hAnsi="Times New Roman" w:cs="Times New Roman"/>
          <w:color w:val="000000" w:themeColor="text1"/>
          <w:sz w:val="20"/>
          <w:szCs w:val="20"/>
        </w:rPr>
        <w:t>many</w:t>
      </w:r>
      <w:r w:rsidR="63524CBF" w:rsidRPr="042CEB44">
        <w:rPr>
          <w:rFonts w:ascii="Times New Roman" w:eastAsia="Times New Roman" w:hAnsi="Times New Roman" w:cs="Times New Roman"/>
          <w:color w:val="000000" w:themeColor="text1"/>
          <w:sz w:val="20"/>
          <w:szCs w:val="20"/>
        </w:rPr>
        <w:t xml:space="preserve"> high</w:t>
      </w:r>
      <w:r w:rsidR="5AEA4382" w:rsidRPr="042CEB44">
        <w:rPr>
          <w:rFonts w:ascii="Times New Roman" w:eastAsia="Times New Roman" w:hAnsi="Times New Roman" w:cs="Times New Roman"/>
          <w:color w:val="000000" w:themeColor="text1"/>
          <w:sz w:val="20"/>
          <w:szCs w:val="20"/>
        </w:rPr>
        <w:t>-</w:t>
      </w:r>
      <w:r w:rsidR="63524CBF" w:rsidRPr="042CEB44">
        <w:rPr>
          <w:rFonts w:ascii="Times New Roman" w:eastAsia="Times New Roman" w:hAnsi="Times New Roman" w:cs="Times New Roman"/>
          <w:color w:val="000000" w:themeColor="text1"/>
          <w:sz w:val="20"/>
          <w:szCs w:val="20"/>
        </w:rPr>
        <w:t xml:space="preserve">quality </w:t>
      </w:r>
      <w:r w:rsidR="3F5B4AAF" w:rsidRPr="042CEB44">
        <w:rPr>
          <w:rFonts w:ascii="Times New Roman" w:eastAsia="Times New Roman" w:hAnsi="Times New Roman" w:cs="Times New Roman"/>
          <w:color w:val="000000" w:themeColor="text1"/>
          <w:sz w:val="20"/>
          <w:szCs w:val="20"/>
        </w:rPr>
        <w:t>testing equipment read temperature</w:t>
      </w:r>
      <w:r w:rsidR="51A28A17" w:rsidRPr="042CEB44">
        <w:rPr>
          <w:rFonts w:ascii="Times New Roman" w:eastAsia="Times New Roman" w:hAnsi="Times New Roman" w:cs="Times New Roman"/>
          <w:color w:val="000000" w:themeColor="text1"/>
          <w:sz w:val="20"/>
          <w:szCs w:val="20"/>
        </w:rPr>
        <w:t>, energy readings</w:t>
      </w:r>
      <w:r w:rsidR="6ECA4E0A" w:rsidRPr="042CEB44">
        <w:rPr>
          <w:rFonts w:ascii="Times New Roman" w:eastAsia="Times New Roman" w:hAnsi="Times New Roman" w:cs="Times New Roman"/>
          <w:color w:val="000000" w:themeColor="text1"/>
          <w:sz w:val="20"/>
          <w:szCs w:val="20"/>
        </w:rPr>
        <w:t xml:space="preserve">, and </w:t>
      </w:r>
      <w:r w:rsidR="63E535B4" w:rsidRPr="042CEB44">
        <w:rPr>
          <w:rFonts w:ascii="Times New Roman" w:eastAsia="Times New Roman" w:hAnsi="Times New Roman" w:cs="Times New Roman"/>
          <w:color w:val="000000" w:themeColor="text1"/>
          <w:sz w:val="20"/>
          <w:szCs w:val="20"/>
        </w:rPr>
        <w:t xml:space="preserve">data </w:t>
      </w:r>
      <w:r w:rsidR="6ECA4E0A" w:rsidRPr="042CEB44">
        <w:rPr>
          <w:rFonts w:ascii="Times New Roman" w:eastAsia="Times New Roman" w:hAnsi="Times New Roman" w:cs="Times New Roman"/>
          <w:color w:val="000000" w:themeColor="text1"/>
          <w:sz w:val="20"/>
          <w:szCs w:val="20"/>
        </w:rPr>
        <w:t>processing</w:t>
      </w:r>
      <w:r w:rsidR="63E535B4" w:rsidRPr="042CEB44">
        <w:rPr>
          <w:rFonts w:ascii="Times New Roman" w:eastAsia="Times New Roman" w:hAnsi="Times New Roman" w:cs="Times New Roman"/>
          <w:color w:val="000000" w:themeColor="text1"/>
          <w:sz w:val="20"/>
          <w:szCs w:val="20"/>
        </w:rPr>
        <w:t xml:space="preserve">. </w:t>
      </w:r>
      <w:r w:rsidR="37106CCE" w:rsidRPr="042CEB44">
        <w:rPr>
          <w:rFonts w:ascii="Times New Roman" w:eastAsia="Times New Roman" w:hAnsi="Times New Roman" w:cs="Times New Roman"/>
          <w:color w:val="000000" w:themeColor="text1"/>
          <w:sz w:val="20"/>
          <w:szCs w:val="20"/>
        </w:rPr>
        <w:t xml:space="preserve">The total cost is dependent on the type of equipment purchased and can range from $500 to $25,000. </w:t>
      </w:r>
    </w:p>
    <w:p w14:paraId="0FF28D2C" w14:textId="596E2F7A" w:rsidR="63E535B4" w:rsidRDefault="63E535B4"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Sources:</w:t>
      </w:r>
    </w:p>
    <w:p w14:paraId="5DB0929E" w14:textId="25FE6CD7" w:rsidR="65659B62" w:rsidRDefault="001027C7"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hyperlink r:id="rId15">
        <w:r w:rsidR="63E535B4" w:rsidRPr="24541271">
          <w:rPr>
            <w:rStyle w:val="Hyperlink"/>
            <w:rFonts w:ascii="Times New Roman" w:eastAsia="Times New Roman" w:hAnsi="Times New Roman" w:cs="Times New Roman"/>
            <w:color w:val="000000" w:themeColor="text1"/>
            <w:sz w:val="20"/>
            <w:szCs w:val="20"/>
          </w:rPr>
          <w:t>https://shop.byramlabs.com/collections/electric-meters</w:t>
        </w:r>
      </w:hyperlink>
    </w:p>
    <w:p w14:paraId="124516A1" w14:textId="2577E6F7" w:rsidR="7A7BC92A" w:rsidRDefault="001027C7" w:rsidP="042CEB44">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hyperlink r:id="rId16">
        <w:r w:rsidR="63E535B4" w:rsidRPr="042CEB44">
          <w:rPr>
            <w:rStyle w:val="Hyperlink"/>
            <w:rFonts w:ascii="Times New Roman" w:eastAsia="Times New Roman" w:hAnsi="Times New Roman" w:cs="Times New Roman"/>
            <w:color w:val="000000" w:themeColor="text1"/>
            <w:sz w:val="20"/>
            <w:szCs w:val="20"/>
          </w:rPr>
          <w:t>https://www.te.com/usa-en/products/sensors/temperature-sensors.html</w:t>
        </w:r>
      </w:hyperlink>
    </w:p>
    <w:p w14:paraId="4D64FC2E" w14:textId="2DD02072" w:rsidR="00FA311E" w:rsidRPr="0084157E" w:rsidRDefault="46CBF0B7" w:rsidP="24541271">
      <w:pPr>
        <w:tabs>
          <w:tab w:val="left" w:pos="720"/>
          <w:tab w:val="left" w:pos="1440"/>
          <w:tab w:val="left" w:pos="2160"/>
          <w:tab w:val="left" w:leader="dot" w:pos="4320"/>
          <w:tab w:val="left" w:pos="6480"/>
        </w:tabs>
        <w:spacing w:after="0"/>
        <w:rPr>
          <w:rFonts w:ascii="Times New Roman" w:eastAsia="Times New Roman" w:hAnsi="Times New Roman" w:cs="Times New Roman"/>
          <w:b/>
          <w:bCs/>
          <w:color w:val="000000" w:themeColor="text1"/>
          <w:sz w:val="20"/>
          <w:szCs w:val="20"/>
          <w:highlight w:val="yellow"/>
        </w:rPr>
      </w:pPr>
      <w:r w:rsidRPr="24541271">
        <w:rPr>
          <w:rFonts w:ascii="Times New Roman" w:eastAsia="Times New Roman" w:hAnsi="Times New Roman" w:cs="Times New Roman"/>
          <w:b/>
          <w:bCs/>
          <w:color w:val="000000" w:themeColor="text1"/>
          <w:sz w:val="20"/>
          <w:szCs w:val="20"/>
        </w:rPr>
        <w:t>Design Software Licenses</w:t>
      </w:r>
      <w:r>
        <w:tab/>
      </w:r>
    </w:p>
    <w:p w14:paraId="3E940A87" w14:textId="22A8C09A" w:rsidR="4A38A9AE" w:rsidRPr="0084157E" w:rsidRDefault="09DF7A34" w:rsidP="24541271">
      <w:pPr>
        <w:tabs>
          <w:tab w:val="left" w:pos="720"/>
          <w:tab w:val="left" w:pos="1440"/>
          <w:tab w:val="left" w:pos="2160"/>
          <w:tab w:val="left" w:leader="dot" w:pos="4320"/>
          <w:tab w:val="left" w:pos="6480"/>
        </w:tabs>
        <w:spacing w:after="0"/>
        <w:jc w:val="both"/>
        <w:rPr>
          <w:color w:val="000000" w:themeColor="text1"/>
          <w:sz w:val="20"/>
          <w:szCs w:val="20"/>
        </w:rPr>
      </w:pPr>
      <w:r w:rsidRPr="24541271">
        <w:rPr>
          <w:color w:val="000000" w:themeColor="text1"/>
          <w:sz w:val="20"/>
          <w:szCs w:val="20"/>
        </w:rPr>
        <w:t>There are many free, open-source 3D printing software for both modeling and slicing. Professional software can range from $75 to $2390 a year. Some professional software companies offer free trials, as well as free or discounted plans for students.</w:t>
      </w:r>
    </w:p>
    <w:p w14:paraId="6E0E9C2E" w14:textId="50844292" w:rsidR="00FA311E" w:rsidRPr="0084157E" w:rsidRDefault="09DF7A34" w:rsidP="042CEB44">
      <w:pPr>
        <w:tabs>
          <w:tab w:val="left" w:pos="720"/>
          <w:tab w:val="left" w:pos="1440"/>
          <w:tab w:val="left" w:pos="2160"/>
          <w:tab w:val="left" w:leader="dot" w:pos="4320"/>
          <w:tab w:val="left" w:pos="6480"/>
        </w:tabs>
        <w:spacing w:after="0"/>
        <w:jc w:val="both"/>
        <w:rPr>
          <w:color w:val="000000" w:themeColor="text1"/>
          <w:sz w:val="20"/>
          <w:szCs w:val="20"/>
        </w:rPr>
      </w:pPr>
      <w:r w:rsidRPr="042CEB44">
        <w:rPr>
          <w:color w:val="000000" w:themeColor="text1"/>
          <w:sz w:val="20"/>
          <w:szCs w:val="20"/>
        </w:rPr>
        <w:t>Source: https://www.trustradius.com/3d-printing</w:t>
      </w:r>
    </w:p>
    <w:p w14:paraId="2B3628CB" w14:textId="2DD02072" w:rsidR="00FA311E" w:rsidRPr="0084157E" w:rsidRDefault="46CBF0B7" w:rsidP="24541271">
      <w:pPr>
        <w:tabs>
          <w:tab w:val="left" w:pos="720"/>
          <w:tab w:val="left" w:pos="1440"/>
          <w:tab w:val="left" w:pos="2160"/>
          <w:tab w:val="left" w:leader="dot" w:pos="4320"/>
          <w:tab w:val="left" w:pos="6480"/>
        </w:tabs>
        <w:spacing w:after="0"/>
        <w:rPr>
          <w:rFonts w:ascii="Times New Roman" w:eastAsia="Times New Roman" w:hAnsi="Times New Roman" w:cs="Times New Roman"/>
          <w:b/>
          <w:bCs/>
          <w:color w:val="000000" w:themeColor="text1"/>
          <w:sz w:val="20"/>
          <w:szCs w:val="20"/>
        </w:rPr>
      </w:pPr>
      <w:r w:rsidRPr="24541271">
        <w:rPr>
          <w:rFonts w:ascii="Times New Roman" w:eastAsia="Times New Roman" w:hAnsi="Times New Roman" w:cs="Times New Roman"/>
          <w:b/>
          <w:bCs/>
          <w:color w:val="000000" w:themeColor="text1"/>
          <w:sz w:val="20"/>
          <w:szCs w:val="20"/>
        </w:rPr>
        <w:t>Telephone</w:t>
      </w:r>
    </w:p>
    <w:p w14:paraId="41C74CD6" w14:textId="4A1FD040" w:rsidR="00FA311E" w:rsidRPr="006E2594" w:rsidRDefault="46CBF0B7" w:rsidP="24541271">
      <w:pPr>
        <w:tabs>
          <w:tab w:val="left" w:pos="720"/>
          <w:tab w:val="left" w:pos="1440"/>
          <w:tab w:val="left" w:pos="2160"/>
          <w:tab w:val="left" w:leader="dot" w:pos="4320"/>
          <w:tab w:val="left" w:pos="6480"/>
        </w:tabs>
        <w:spacing w:after="0"/>
        <w:rPr>
          <w:color w:val="000000" w:themeColor="text1"/>
          <w:sz w:val="20"/>
          <w:szCs w:val="20"/>
        </w:rPr>
      </w:pPr>
      <w:r w:rsidRPr="042CEB44">
        <w:rPr>
          <w:rFonts w:ascii="Times New Roman" w:eastAsia="Times New Roman" w:hAnsi="Times New Roman" w:cs="Times New Roman"/>
          <w:color w:val="000000" w:themeColor="text1"/>
          <w:sz w:val="20"/>
          <w:szCs w:val="20"/>
        </w:rPr>
        <w:t>We can get a nice VoIP phone system for $660/annually.</w:t>
      </w:r>
      <w:r w:rsidR="00DC79A0" w:rsidRPr="042CEB44">
        <w:rPr>
          <w:color w:val="000000" w:themeColor="text1"/>
          <w:sz w:val="20"/>
          <w:szCs w:val="20"/>
        </w:rPr>
        <w:t xml:space="preserve"> </w:t>
      </w:r>
      <w:r w:rsidRPr="042CEB44">
        <w:rPr>
          <w:rFonts w:ascii="Times New Roman" w:eastAsia="Times New Roman" w:hAnsi="Times New Roman" w:cs="Times New Roman"/>
          <w:color w:val="000000" w:themeColor="text1"/>
          <w:sz w:val="20"/>
          <w:szCs w:val="20"/>
        </w:rPr>
        <w:t>source: signup.grasshopper.com</w:t>
      </w:r>
    </w:p>
    <w:p w14:paraId="60AE3B10" w14:textId="7E9A9328" w:rsidR="00FA311E" w:rsidRPr="0084157E" w:rsidRDefault="46CBF0B7" w:rsidP="24541271">
      <w:pPr>
        <w:tabs>
          <w:tab w:val="left" w:pos="720"/>
          <w:tab w:val="left" w:pos="1440"/>
          <w:tab w:val="left" w:pos="2160"/>
          <w:tab w:val="left" w:leader="dot" w:pos="4320"/>
          <w:tab w:val="left" w:pos="6480"/>
        </w:tabs>
        <w:spacing w:after="0"/>
        <w:rPr>
          <w:rFonts w:ascii="Times New Roman" w:eastAsia="Times New Roman" w:hAnsi="Times New Roman" w:cs="Times New Roman"/>
          <w:b/>
          <w:bCs/>
          <w:color w:val="000000" w:themeColor="text1"/>
          <w:sz w:val="20"/>
          <w:szCs w:val="20"/>
        </w:rPr>
      </w:pPr>
      <w:r w:rsidRPr="24541271">
        <w:rPr>
          <w:rFonts w:ascii="Times New Roman" w:eastAsia="Times New Roman" w:hAnsi="Times New Roman" w:cs="Times New Roman"/>
          <w:b/>
          <w:bCs/>
          <w:color w:val="000000" w:themeColor="text1"/>
          <w:sz w:val="20"/>
          <w:szCs w:val="20"/>
        </w:rPr>
        <w:t>Utilities</w:t>
      </w:r>
    </w:p>
    <w:p w14:paraId="777833A5" w14:textId="368A2DD5" w:rsidR="00FA311E" w:rsidRPr="0084157E" w:rsidRDefault="003C0032"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 xml:space="preserve">We expect utilities to </w:t>
      </w:r>
      <w:r w:rsidR="583ECBC0" w:rsidRPr="24541271">
        <w:rPr>
          <w:rFonts w:ascii="Times New Roman" w:eastAsia="Times New Roman" w:hAnsi="Times New Roman" w:cs="Times New Roman"/>
          <w:color w:val="000000" w:themeColor="text1"/>
          <w:sz w:val="20"/>
          <w:szCs w:val="20"/>
        </w:rPr>
        <w:t>be</w:t>
      </w:r>
      <w:r w:rsidRPr="24541271">
        <w:rPr>
          <w:rFonts w:ascii="Times New Roman" w:eastAsia="Times New Roman" w:hAnsi="Times New Roman" w:cs="Times New Roman"/>
          <w:color w:val="000000" w:themeColor="text1"/>
          <w:sz w:val="20"/>
          <w:szCs w:val="20"/>
        </w:rPr>
        <w:t xml:space="preserve"> </w:t>
      </w:r>
      <w:r w:rsidR="007213CF" w:rsidRPr="24541271">
        <w:rPr>
          <w:rFonts w:ascii="Times New Roman" w:eastAsia="Times New Roman" w:hAnsi="Times New Roman" w:cs="Times New Roman"/>
          <w:color w:val="000000" w:themeColor="text1"/>
          <w:sz w:val="20"/>
          <w:szCs w:val="20"/>
        </w:rPr>
        <w:t xml:space="preserve">based on a monthly average of $458.40 as reported by </w:t>
      </w:r>
      <w:r w:rsidR="00C16C29" w:rsidRPr="24541271">
        <w:rPr>
          <w:rFonts w:ascii="Times New Roman" w:eastAsia="Times New Roman" w:hAnsi="Times New Roman" w:cs="Times New Roman"/>
          <w:color w:val="000000" w:themeColor="text1"/>
          <w:sz w:val="20"/>
          <w:szCs w:val="20"/>
        </w:rPr>
        <w:t>Forbes during our</w:t>
      </w:r>
      <w:r>
        <w:tab/>
      </w:r>
      <w:r w:rsidR="00C16C29" w:rsidRPr="24541271">
        <w:rPr>
          <w:rFonts w:ascii="Times New Roman" w:eastAsia="Times New Roman" w:hAnsi="Times New Roman" w:cs="Times New Roman"/>
          <w:color w:val="000000" w:themeColor="text1"/>
          <w:sz w:val="20"/>
          <w:szCs w:val="20"/>
        </w:rPr>
        <w:t>time in personal spaces</w:t>
      </w:r>
      <w:r w:rsidR="008042D5" w:rsidRPr="24541271">
        <w:rPr>
          <w:rFonts w:ascii="Times New Roman" w:eastAsia="Times New Roman" w:hAnsi="Times New Roman" w:cs="Times New Roman"/>
          <w:color w:val="000000" w:themeColor="text1"/>
          <w:sz w:val="20"/>
          <w:szCs w:val="20"/>
        </w:rPr>
        <w:t xml:space="preserve"> (1)</w:t>
      </w:r>
      <w:r w:rsidR="005B4774" w:rsidRPr="24541271">
        <w:rPr>
          <w:rFonts w:ascii="Times New Roman" w:eastAsia="Times New Roman" w:hAnsi="Times New Roman" w:cs="Times New Roman"/>
          <w:color w:val="000000" w:themeColor="text1"/>
          <w:sz w:val="20"/>
          <w:szCs w:val="20"/>
        </w:rPr>
        <w:t xml:space="preserve">. Utilities for a </w:t>
      </w:r>
      <w:r w:rsidR="005B3646" w:rsidRPr="24541271">
        <w:rPr>
          <w:rFonts w:ascii="Times New Roman" w:eastAsia="Times New Roman" w:hAnsi="Times New Roman" w:cs="Times New Roman"/>
          <w:color w:val="000000" w:themeColor="text1"/>
          <w:sz w:val="20"/>
          <w:szCs w:val="20"/>
        </w:rPr>
        <w:t xml:space="preserve">warehouse were </w:t>
      </w:r>
      <w:r w:rsidR="4A75B833" w:rsidRPr="24541271">
        <w:rPr>
          <w:rFonts w:ascii="Times New Roman" w:eastAsia="Times New Roman" w:hAnsi="Times New Roman" w:cs="Times New Roman"/>
          <w:color w:val="000000" w:themeColor="text1"/>
          <w:sz w:val="20"/>
          <w:szCs w:val="20"/>
        </w:rPr>
        <w:t>calculated</w:t>
      </w:r>
      <w:r w:rsidR="005B3646" w:rsidRPr="24541271">
        <w:rPr>
          <w:rFonts w:ascii="Times New Roman" w:eastAsia="Times New Roman" w:hAnsi="Times New Roman" w:cs="Times New Roman"/>
          <w:color w:val="000000" w:themeColor="text1"/>
          <w:sz w:val="20"/>
          <w:szCs w:val="20"/>
        </w:rPr>
        <w:t xml:space="preserve"> using average per square foot and</w:t>
      </w:r>
      <w:r w:rsidR="4459A464" w:rsidRPr="24541271">
        <w:rPr>
          <w:rFonts w:ascii="Times New Roman" w:eastAsia="Times New Roman" w:hAnsi="Times New Roman" w:cs="Times New Roman"/>
          <w:color w:val="000000" w:themeColor="text1"/>
          <w:sz w:val="20"/>
          <w:szCs w:val="20"/>
        </w:rPr>
        <w:t xml:space="preserve"> </w:t>
      </w:r>
      <w:r w:rsidR="00C07908" w:rsidRPr="24541271">
        <w:rPr>
          <w:rFonts w:ascii="Times New Roman" w:eastAsia="Times New Roman" w:hAnsi="Times New Roman" w:cs="Times New Roman"/>
          <w:color w:val="000000" w:themeColor="text1"/>
          <w:sz w:val="20"/>
          <w:szCs w:val="20"/>
        </w:rPr>
        <w:t>GRU’s rates for water</w:t>
      </w:r>
      <w:r w:rsidR="371F4768" w:rsidRPr="24541271">
        <w:rPr>
          <w:rFonts w:ascii="Times New Roman" w:eastAsia="Times New Roman" w:hAnsi="Times New Roman" w:cs="Times New Roman"/>
          <w:color w:val="000000" w:themeColor="text1"/>
          <w:sz w:val="20"/>
          <w:szCs w:val="20"/>
        </w:rPr>
        <w:t xml:space="preserve"> </w:t>
      </w:r>
      <w:r w:rsidR="008042D5" w:rsidRPr="24541271">
        <w:rPr>
          <w:rFonts w:ascii="Times New Roman" w:eastAsia="Times New Roman" w:hAnsi="Times New Roman" w:cs="Times New Roman"/>
          <w:color w:val="000000" w:themeColor="text1"/>
          <w:sz w:val="20"/>
          <w:szCs w:val="20"/>
        </w:rPr>
        <w:t>(2)</w:t>
      </w:r>
      <w:r w:rsidR="00C07908" w:rsidRPr="24541271">
        <w:rPr>
          <w:rFonts w:ascii="Times New Roman" w:eastAsia="Times New Roman" w:hAnsi="Times New Roman" w:cs="Times New Roman"/>
          <w:color w:val="000000" w:themeColor="text1"/>
          <w:sz w:val="20"/>
          <w:szCs w:val="20"/>
        </w:rPr>
        <w:t xml:space="preserve">. </w:t>
      </w:r>
      <w:r w:rsidR="008E1E7F" w:rsidRPr="24541271">
        <w:rPr>
          <w:rFonts w:ascii="Times New Roman" w:eastAsia="Times New Roman" w:hAnsi="Times New Roman" w:cs="Times New Roman"/>
          <w:color w:val="000000" w:themeColor="text1"/>
          <w:sz w:val="20"/>
          <w:szCs w:val="20"/>
        </w:rPr>
        <w:t xml:space="preserve">Estimated </w:t>
      </w:r>
      <w:r w:rsidR="009C3FF5" w:rsidRPr="24541271">
        <w:rPr>
          <w:rFonts w:ascii="Times New Roman" w:eastAsia="Times New Roman" w:hAnsi="Times New Roman" w:cs="Times New Roman"/>
          <w:color w:val="000000" w:themeColor="text1"/>
          <w:sz w:val="20"/>
          <w:szCs w:val="20"/>
        </w:rPr>
        <w:t xml:space="preserve">daily use of </w:t>
      </w:r>
      <w:bookmarkStart w:id="1" w:name="_Int_QRoPWBJ0"/>
      <w:r w:rsidR="009C3FF5" w:rsidRPr="24541271">
        <w:rPr>
          <w:rFonts w:ascii="Times New Roman" w:eastAsia="Times New Roman" w:hAnsi="Times New Roman" w:cs="Times New Roman"/>
          <w:color w:val="000000" w:themeColor="text1"/>
          <w:sz w:val="20"/>
          <w:szCs w:val="20"/>
        </w:rPr>
        <w:t>600 gallons</w:t>
      </w:r>
      <w:bookmarkEnd w:id="1"/>
      <w:r w:rsidR="009C3FF5" w:rsidRPr="24541271">
        <w:rPr>
          <w:rFonts w:ascii="Times New Roman" w:eastAsia="Times New Roman" w:hAnsi="Times New Roman" w:cs="Times New Roman"/>
          <w:color w:val="000000" w:themeColor="text1"/>
          <w:sz w:val="20"/>
          <w:szCs w:val="20"/>
        </w:rPr>
        <w:t xml:space="preserve"> of water per day at a rate of </w:t>
      </w:r>
      <w:r w:rsidR="00340ED1" w:rsidRPr="24541271">
        <w:rPr>
          <w:rFonts w:ascii="Times New Roman" w:eastAsia="Times New Roman" w:hAnsi="Times New Roman" w:cs="Times New Roman"/>
          <w:color w:val="000000" w:themeColor="text1"/>
          <w:sz w:val="20"/>
          <w:szCs w:val="20"/>
        </w:rPr>
        <w:t>$0.004</w:t>
      </w:r>
      <w:r w:rsidR="00180BDD" w:rsidRPr="24541271">
        <w:rPr>
          <w:rFonts w:ascii="Times New Roman" w:eastAsia="Times New Roman" w:hAnsi="Times New Roman" w:cs="Times New Roman"/>
          <w:color w:val="000000" w:themeColor="text1"/>
          <w:sz w:val="20"/>
          <w:szCs w:val="20"/>
        </w:rPr>
        <w:t xml:space="preserve"> per gallon</w:t>
      </w:r>
      <w:r w:rsidR="0E8DF297" w:rsidRPr="24541271">
        <w:rPr>
          <w:rFonts w:ascii="Times New Roman" w:eastAsia="Times New Roman" w:hAnsi="Times New Roman" w:cs="Times New Roman"/>
          <w:color w:val="000000" w:themeColor="text1"/>
          <w:sz w:val="20"/>
          <w:szCs w:val="20"/>
        </w:rPr>
        <w:t xml:space="preserve"> </w:t>
      </w:r>
      <w:r w:rsidR="008042D5" w:rsidRPr="24541271">
        <w:rPr>
          <w:rFonts w:ascii="Times New Roman" w:eastAsia="Times New Roman" w:hAnsi="Times New Roman" w:cs="Times New Roman"/>
          <w:color w:val="000000" w:themeColor="text1"/>
          <w:sz w:val="20"/>
          <w:szCs w:val="20"/>
        </w:rPr>
        <w:t>(3,4)</w:t>
      </w:r>
      <w:r w:rsidR="00180BDD" w:rsidRPr="24541271">
        <w:rPr>
          <w:rFonts w:ascii="Times New Roman" w:eastAsia="Times New Roman" w:hAnsi="Times New Roman" w:cs="Times New Roman"/>
          <w:color w:val="000000" w:themeColor="text1"/>
          <w:sz w:val="20"/>
          <w:szCs w:val="20"/>
        </w:rPr>
        <w:t xml:space="preserve">. </w:t>
      </w:r>
    </w:p>
    <w:p w14:paraId="06093D21" w14:textId="4263440F" w:rsidR="008042D5" w:rsidRPr="0084157E" w:rsidRDefault="005B4774"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Source:</w:t>
      </w:r>
      <w:r w:rsidR="008042D5" w:rsidRPr="24541271">
        <w:rPr>
          <w:rFonts w:ascii="Times New Roman" w:eastAsia="Times New Roman" w:hAnsi="Times New Roman" w:cs="Times New Roman"/>
          <w:color w:val="000000" w:themeColor="text1"/>
          <w:sz w:val="20"/>
          <w:szCs w:val="20"/>
        </w:rPr>
        <w:t xml:space="preserve"> (1)</w:t>
      </w:r>
      <w:r w:rsidRPr="24541271">
        <w:rPr>
          <w:rFonts w:ascii="Times New Roman" w:eastAsia="Times New Roman" w:hAnsi="Times New Roman" w:cs="Times New Roman"/>
          <w:color w:val="000000" w:themeColor="text1"/>
          <w:sz w:val="20"/>
          <w:szCs w:val="20"/>
        </w:rPr>
        <w:t xml:space="preserve"> </w:t>
      </w:r>
      <w:hyperlink r:id="rId17">
        <w:r w:rsidR="008042D5" w:rsidRPr="24541271">
          <w:rPr>
            <w:rStyle w:val="Hyperlink"/>
            <w:rFonts w:ascii="Times New Roman" w:eastAsia="Times New Roman" w:hAnsi="Times New Roman" w:cs="Times New Roman"/>
            <w:color w:val="000000" w:themeColor="text1"/>
            <w:sz w:val="20"/>
            <w:szCs w:val="20"/>
          </w:rPr>
          <w:t>https://www.forbes.com/home-improvement/living/monthly-utility-costs-by-state/</w:t>
        </w:r>
      </w:hyperlink>
    </w:p>
    <w:p w14:paraId="505F3ADA" w14:textId="7FE32E47" w:rsidR="00FA311E" w:rsidRPr="0084157E" w:rsidRDefault="005B4774"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Source: https://www.forbes.com/home-improvement/living/monthly-utility-costs-by-state/</w:t>
      </w:r>
      <w:r>
        <w:br/>
      </w:r>
      <w:r>
        <w:tab/>
      </w:r>
      <w:hyperlink r:id="rId18">
        <w:r w:rsidR="00B97605" w:rsidRPr="24541271">
          <w:rPr>
            <w:rStyle w:val="Hyperlink"/>
            <w:rFonts w:ascii="Times New Roman" w:eastAsia="Times New Roman" w:hAnsi="Times New Roman" w:cs="Times New Roman"/>
            <w:color w:val="000000" w:themeColor="text1"/>
            <w:sz w:val="20"/>
            <w:szCs w:val="20"/>
          </w:rPr>
          <w:t>https://www.gru.com/Portals/0/2022%20updates/FY2023%20Water%20rates.pdf</w:t>
        </w:r>
        <w:r>
          <w:br/>
        </w:r>
      </w:hyperlink>
      <w:r>
        <w:tab/>
      </w:r>
      <w:hyperlink r:id="rId19">
        <w:r w:rsidR="00F725E6" w:rsidRPr="24541271">
          <w:rPr>
            <w:rStyle w:val="Hyperlink"/>
            <w:rFonts w:ascii="Times New Roman" w:eastAsia="Times New Roman" w:hAnsi="Times New Roman" w:cs="Times New Roman"/>
            <w:color w:val="000000" w:themeColor="text1"/>
            <w:sz w:val="20"/>
            <w:szCs w:val="20"/>
          </w:rPr>
          <w:t>https://www.warehousingandfulfillment.com/resources/warehousing-services-costs-pricing-rates-</w:t>
        </w:r>
      </w:hyperlink>
      <w:r>
        <w:tab/>
      </w:r>
      <w:r w:rsidR="00F725E6" w:rsidRPr="24541271">
        <w:rPr>
          <w:rFonts w:ascii="Times New Roman" w:eastAsia="Times New Roman" w:hAnsi="Times New Roman" w:cs="Times New Roman"/>
          <w:color w:val="000000" w:themeColor="text1"/>
          <w:sz w:val="20"/>
          <w:szCs w:val="20"/>
        </w:rPr>
        <w:t>and-fees/</w:t>
      </w:r>
      <w:ins w:id="2" w:author="Microsoft Word" w:date="2024-04-07T16:32:00Z">
        <w:r w:rsidR="008042D5" w:rsidRPr="24541271">
          <w:rPr>
            <w:rFonts w:ascii="Times New Roman" w:eastAsia="Times New Roman" w:hAnsi="Times New Roman" w:cs="Times New Roman"/>
            <w:color w:val="000000" w:themeColor="text1"/>
            <w:sz w:val="20"/>
            <w:szCs w:val="20"/>
          </w:rPr>
          <w:t>(2)https://www.warehousingandfulfillment.com/resources/warehousing-services-costs-pricing-rates-and-fees/</w:t>
        </w:r>
      </w:ins>
      <w:r>
        <w:br/>
      </w:r>
      <w:ins w:id="3" w:author="Microsoft Word" w:date="2024-04-07T16:32:00Z">
        <w:r w:rsidR="008042D5" w:rsidRPr="24541271">
          <w:rPr>
            <w:rFonts w:ascii="Times New Roman" w:eastAsia="Times New Roman" w:hAnsi="Times New Roman" w:cs="Times New Roman"/>
            <w:color w:val="000000" w:themeColor="text1"/>
            <w:sz w:val="20"/>
            <w:szCs w:val="20"/>
          </w:rPr>
          <w:t>3)https://www.gru.com/Portals/0/2022%20updates/FY2023%20Water%20rates.pdf</w:t>
        </w:r>
      </w:ins>
    </w:p>
    <w:p w14:paraId="137FE94E" w14:textId="6759C785" w:rsidR="36C113E6" w:rsidRPr="0084157E" w:rsidRDefault="008042D5" w:rsidP="042CEB44">
      <w:pPr>
        <w:tabs>
          <w:tab w:val="left" w:pos="720"/>
          <w:tab w:val="left" w:pos="1440"/>
          <w:tab w:val="left" w:pos="2160"/>
          <w:tab w:val="left" w:leader="dot" w:pos="4320"/>
          <w:tab w:val="left" w:pos="6480"/>
        </w:tabs>
        <w:spacing w:after="0"/>
        <w:rPr>
          <w:color w:val="000000" w:themeColor="text1"/>
          <w:sz w:val="20"/>
          <w:szCs w:val="20"/>
        </w:rPr>
      </w:pPr>
      <w:r w:rsidRPr="042CEB44">
        <w:rPr>
          <w:rFonts w:ascii="Times New Roman" w:eastAsia="Times New Roman" w:hAnsi="Times New Roman" w:cs="Times New Roman"/>
          <w:color w:val="000000" w:themeColor="text1"/>
          <w:sz w:val="20"/>
          <w:szCs w:val="20"/>
        </w:rPr>
        <w:t>(4)https://baristaguild.coffee/blog/water-usage-in-the-cafe-at-the-farm-and-in-the-future-episode-</w:t>
      </w:r>
      <w:r w:rsidR="36C113E6">
        <w:tab/>
      </w:r>
      <w:r w:rsidRPr="042CEB44">
        <w:rPr>
          <w:rFonts w:ascii="Times New Roman" w:eastAsia="Times New Roman" w:hAnsi="Times New Roman" w:cs="Times New Roman"/>
          <w:color w:val="000000" w:themeColor="text1"/>
          <w:sz w:val="20"/>
          <w:szCs w:val="20"/>
        </w:rPr>
        <w:t>3-the-future#_ftnref5</w:t>
      </w:r>
    </w:p>
    <w:p w14:paraId="3E5F28A2" w14:textId="2DD02072" w:rsidR="00FA311E" w:rsidRPr="0084157E" w:rsidRDefault="46CBF0B7" w:rsidP="24541271">
      <w:pPr>
        <w:tabs>
          <w:tab w:val="left" w:pos="720"/>
          <w:tab w:val="left" w:pos="1440"/>
          <w:tab w:val="left" w:pos="2160"/>
          <w:tab w:val="left" w:leader="dot" w:pos="4320"/>
          <w:tab w:val="left" w:pos="6480"/>
        </w:tabs>
        <w:spacing w:after="0"/>
        <w:rPr>
          <w:rFonts w:ascii="Times New Roman" w:eastAsia="Times New Roman" w:hAnsi="Times New Roman" w:cs="Times New Roman"/>
          <w:b/>
          <w:bCs/>
          <w:color w:val="000000" w:themeColor="text1"/>
          <w:sz w:val="20"/>
          <w:szCs w:val="20"/>
        </w:rPr>
      </w:pPr>
      <w:r w:rsidRPr="24541271">
        <w:rPr>
          <w:rFonts w:ascii="Times New Roman" w:eastAsia="Times New Roman" w:hAnsi="Times New Roman" w:cs="Times New Roman"/>
          <w:b/>
          <w:bCs/>
          <w:color w:val="000000" w:themeColor="text1"/>
          <w:sz w:val="20"/>
          <w:szCs w:val="20"/>
        </w:rPr>
        <w:t>Vehicle Expenses</w:t>
      </w:r>
    </w:p>
    <w:p w14:paraId="313C34DE" w14:textId="6705112A" w:rsidR="00A7756E" w:rsidRPr="0084157E" w:rsidRDefault="005466EA" w:rsidP="24541271">
      <w:pPr>
        <w:tabs>
          <w:tab w:val="left" w:pos="720"/>
          <w:tab w:val="left" w:pos="1440"/>
          <w:tab w:val="left" w:pos="2160"/>
          <w:tab w:val="left" w:leader="dot" w:pos="4320"/>
          <w:tab w:val="left" w:pos="6480"/>
        </w:tabs>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 xml:space="preserve">The vehicle expenses we will incur for the first year of the company will be </w:t>
      </w:r>
      <w:r w:rsidR="009F4336" w:rsidRPr="24541271">
        <w:rPr>
          <w:rFonts w:ascii="Times New Roman" w:eastAsia="Times New Roman" w:hAnsi="Times New Roman" w:cs="Times New Roman"/>
          <w:color w:val="000000" w:themeColor="text1"/>
          <w:sz w:val="20"/>
          <w:szCs w:val="20"/>
        </w:rPr>
        <w:t xml:space="preserve">enrolling in a </w:t>
      </w:r>
      <w:r w:rsidR="00BF5816" w:rsidRPr="24541271">
        <w:rPr>
          <w:rFonts w:ascii="Times New Roman" w:eastAsia="Times New Roman" w:hAnsi="Times New Roman" w:cs="Times New Roman"/>
          <w:color w:val="000000" w:themeColor="text1"/>
          <w:sz w:val="20"/>
          <w:szCs w:val="20"/>
        </w:rPr>
        <w:t xml:space="preserve">2-year lease for a company truck to enable us to </w:t>
      </w:r>
      <w:r w:rsidR="00E358B8" w:rsidRPr="24541271">
        <w:rPr>
          <w:rFonts w:ascii="Times New Roman" w:eastAsia="Times New Roman" w:hAnsi="Times New Roman" w:cs="Times New Roman"/>
          <w:color w:val="000000" w:themeColor="text1"/>
          <w:sz w:val="20"/>
          <w:szCs w:val="20"/>
        </w:rPr>
        <w:t xml:space="preserve">transport any equipment for the prototyping of the product. </w:t>
      </w:r>
      <w:r w:rsidR="00322727" w:rsidRPr="24541271">
        <w:rPr>
          <w:rFonts w:ascii="Times New Roman" w:eastAsia="Times New Roman" w:hAnsi="Times New Roman" w:cs="Times New Roman"/>
          <w:color w:val="000000" w:themeColor="text1"/>
          <w:sz w:val="20"/>
          <w:szCs w:val="20"/>
        </w:rPr>
        <w:t xml:space="preserve">Based off of the findings of a local dealership </w:t>
      </w:r>
      <w:r w:rsidR="00211398" w:rsidRPr="24541271">
        <w:rPr>
          <w:rFonts w:ascii="Times New Roman" w:eastAsia="Times New Roman" w:hAnsi="Times New Roman" w:cs="Times New Roman"/>
          <w:color w:val="000000" w:themeColor="text1"/>
          <w:sz w:val="20"/>
          <w:szCs w:val="20"/>
        </w:rPr>
        <w:t>the estimated cost for a large vehicle is approximately $44,23</w:t>
      </w:r>
      <w:r w:rsidR="00044F58" w:rsidRPr="24541271">
        <w:rPr>
          <w:rFonts w:ascii="Times New Roman" w:eastAsia="Times New Roman" w:hAnsi="Times New Roman" w:cs="Times New Roman"/>
          <w:color w:val="000000" w:themeColor="text1"/>
          <w:sz w:val="20"/>
          <w:szCs w:val="20"/>
        </w:rPr>
        <w:t>0</w:t>
      </w:r>
      <w:r w:rsidR="006D5F84" w:rsidRPr="24541271">
        <w:rPr>
          <w:rFonts w:ascii="Times New Roman" w:eastAsia="Times New Roman" w:hAnsi="Times New Roman" w:cs="Times New Roman"/>
          <w:color w:val="000000" w:themeColor="text1"/>
          <w:sz w:val="20"/>
          <w:szCs w:val="20"/>
        </w:rPr>
        <w:t>. We would enter</w:t>
      </w:r>
      <w:r w:rsidR="008E7D53" w:rsidRPr="24541271">
        <w:rPr>
          <w:rFonts w:ascii="Times New Roman" w:eastAsia="Times New Roman" w:hAnsi="Times New Roman" w:cs="Times New Roman"/>
          <w:color w:val="000000" w:themeColor="text1"/>
          <w:sz w:val="20"/>
          <w:szCs w:val="20"/>
        </w:rPr>
        <w:t xml:space="preserve"> into</w:t>
      </w:r>
      <w:r w:rsidR="006D5F84" w:rsidRPr="24541271">
        <w:rPr>
          <w:rFonts w:ascii="Times New Roman" w:eastAsia="Times New Roman" w:hAnsi="Times New Roman" w:cs="Times New Roman"/>
          <w:color w:val="000000" w:themeColor="text1"/>
          <w:sz w:val="20"/>
          <w:szCs w:val="20"/>
        </w:rPr>
        <w:t xml:space="preserve"> a three</w:t>
      </w:r>
      <w:r w:rsidR="00111F03" w:rsidRPr="24541271">
        <w:rPr>
          <w:rFonts w:ascii="Times New Roman" w:eastAsia="Times New Roman" w:hAnsi="Times New Roman" w:cs="Times New Roman"/>
          <w:color w:val="000000" w:themeColor="text1"/>
          <w:sz w:val="20"/>
          <w:szCs w:val="20"/>
        </w:rPr>
        <w:t>-</w:t>
      </w:r>
      <w:r w:rsidR="006D5F84" w:rsidRPr="24541271">
        <w:rPr>
          <w:rFonts w:ascii="Times New Roman" w:eastAsia="Times New Roman" w:hAnsi="Times New Roman" w:cs="Times New Roman"/>
          <w:color w:val="000000" w:themeColor="text1"/>
          <w:sz w:val="20"/>
          <w:szCs w:val="20"/>
        </w:rPr>
        <w:t>year lease to p</w:t>
      </w:r>
      <w:r w:rsidR="00865C47" w:rsidRPr="24541271">
        <w:rPr>
          <w:rFonts w:ascii="Times New Roman" w:eastAsia="Times New Roman" w:hAnsi="Times New Roman" w:cs="Times New Roman"/>
          <w:color w:val="000000" w:themeColor="text1"/>
          <w:sz w:val="20"/>
          <w:szCs w:val="20"/>
        </w:rPr>
        <w:t xml:space="preserve">ay </w:t>
      </w:r>
      <w:r w:rsidR="008E7D53" w:rsidRPr="24541271">
        <w:rPr>
          <w:rFonts w:ascii="Times New Roman" w:eastAsia="Times New Roman" w:hAnsi="Times New Roman" w:cs="Times New Roman"/>
          <w:color w:val="000000" w:themeColor="text1"/>
          <w:sz w:val="20"/>
          <w:szCs w:val="20"/>
        </w:rPr>
        <w:t>for</w:t>
      </w:r>
      <w:r w:rsidR="00865C47" w:rsidRPr="24541271">
        <w:rPr>
          <w:rFonts w:ascii="Times New Roman" w:eastAsia="Times New Roman" w:hAnsi="Times New Roman" w:cs="Times New Roman"/>
          <w:color w:val="000000" w:themeColor="text1"/>
          <w:sz w:val="20"/>
          <w:szCs w:val="20"/>
        </w:rPr>
        <w:t xml:space="preserve"> the vehicle which would result in a </w:t>
      </w:r>
      <w:r w:rsidR="0074535A" w:rsidRPr="24541271">
        <w:rPr>
          <w:rFonts w:ascii="Times New Roman" w:eastAsia="Times New Roman" w:hAnsi="Times New Roman" w:cs="Times New Roman"/>
          <w:color w:val="000000" w:themeColor="text1"/>
          <w:sz w:val="20"/>
          <w:szCs w:val="20"/>
        </w:rPr>
        <w:t xml:space="preserve">monthly cost of </w:t>
      </w:r>
      <w:r w:rsidR="00FC5A3D" w:rsidRPr="24541271">
        <w:rPr>
          <w:rFonts w:ascii="Times New Roman" w:eastAsia="Times New Roman" w:hAnsi="Times New Roman" w:cs="Times New Roman"/>
          <w:color w:val="000000" w:themeColor="text1"/>
          <w:sz w:val="20"/>
          <w:szCs w:val="20"/>
        </w:rPr>
        <w:t xml:space="preserve">$1,228. </w:t>
      </w:r>
      <w:r w:rsidR="00E94885" w:rsidRPr="24541271">
        <w:rPr>
          <w:rFonts w:ascii="Times New Roman" w:eastAsia="Times New Roman" w:hAnsi="Times New Roman" w:cs="Times New Roman"/>
          <w:color w:val="000000" w:themeColor="text1"/>
          <w:sz w:val="20"/>
          <w:szCs w:val="20"/>
        </w:rPr>
        <w:t>In addition,</w:t>
      </w:r>
      <w:r w:rsidR="008E7D53" w:rsidRPr="24541271">
        <w:rPr>
          <w:rFonts w:ascii="Times New Roman" w:eastAsia="Times New Roman" w:hAnsi="Times New Roman" w:cs="Times New Roman"/>
          <w:color w:val="000000" w:themeColor="text1"/>
          <w:sz w:val="20"/>
          <w:szCs w:val="20"/>
        </w:rPr>
        <w:t xml:space="preserve"> there will be insurance and </w:t>
      </w:r>
      <w:r w:rsidR="00BC2CE3" w:rsidRPr="24541271">
        <w:rPr>
          <w:rFonts w:ascii="Times New Roman" w:eastAsia="Times New Roman" w:hAnsi="Times New Roman" w:cs="Times New Roman"/>
          <w:color w:val="000000" w:themeColor="text1"/>
          <w:sz w:val="20"/>
          <w:szCs w:val="20"/>
        </w:rPr>
        <w:t xml:space="preserve">gas expenses that will also need to be factored in. </w:t>
      </w:r>
      <w:r w:rsidR="001D74D1" w:rsidRPr="24541271">
        <w:rPr>
          <w:rFonts w:ascii="Times New Roman" w:eastAsia="Times New Roman" w:hAnsi="Times New Roman" w:cs="Times New Roman"/>
          <w:color w:val="000000" w:themeColor="text1"/>
          <w:sz w:val="20"/>
          <w:szCs w:val="20"/>
        </w:rPr>
        <w:t>This</w:t>
      </w:r>
      <w:r w:rsidR="00BC2CE3" w:rsidRPr="24541271">
        <w:rPr>
          <w:rFonts w:ascii="Times New Roman" w:eastAsia="Times New Roman" w:hAnsi="Times New Roman" w:cs="Times New Roman"/>
          <w:color w:val="000000" w:themeColor="text1"/>
          <w:sz w:val="20"/>
          <w:szCs w:val="20"/>
        </w:rPr>
        <w:t xml:space="preserve"> </w:t>
      </w:r>
      <w:r w:rsidR="003A4D28" w:rsidRPr="24541271">
        <w:rPr>
          <w:rFonts w:ascii="Times New Roman" w:eastAsia="Times New Roman" w:hAnsi="Times New Roman" w:cs="Times New Roman"/>
          <w:color w:val="000000" w:themeColor="text1"/>
          <w:sz w:val="20"/>
          <w:szCs w:val="20"/>
        </w:rPr>
        <w:t xml:space="preserve">can be </w:t>
      </w:r>
      <w:r w:rsidR="00E039FC" w:rsidRPr="24541271">
        <w:rPr>
          <w:rFonts w:ascii="Times New Roman" w:eastAsia="Times New Roman" w:hAnsi="Times New Roman" w:cs="Times New Roman"/>
          <w:color w:val="000000" w:themeColor="text1"/>
          <w:sz w:val="20"/>
          <w:szCs w:val="20"/>
        </w:rPr>
        <w:t>approximated</w:t>
      </w:r>
      <w:r w:rsidR="001D74D1" w:rsidRPr="24541271">
        <w:rPr>
          <w:rFonts w:ascii="Times New Roman" w:eastAsia="Times New Roman" w:hAnsi="Times New Roman" w:cs="Times New Roman"/>
          <w:color w:val="000000" w:themeColor="text1"/>
          <w:sz w:val="20"/>
          <w:szCs w:val="20"/>
        </w:rPr>
        <w:t xml:space="preserve"> </w:t>
      </w:r>
      <w:r w:rsidR="007E0F8D" w:rsidRPr="24541271">
        <w:rPr>
          <w:rFonts w:ascii="Times New Roman" w:eastAsia="Times New Roman" w:hAnsi="Times New Roman" w:cs="Times New Roman"/>
          <w:color w:val="000000" w:themeColor="text1"/>
          <w:sz w:val="20"/>
          <w:szCs w:val="20"/>
        </w:rPr>
        <w:t>to $2</w:t>
      </w:r>
      <w:r w:rsidR="00EF63BF" w:rsidRPr="24541271">
        <w:rPr>
          <w:rFonts w:ascii="Times New Roman" w:eastAsia="Times New Roman" w:hAnsi="Times New Roman" w:cs="Times New Roman"/>
          <w:color w:val="000000" w:themeColor="text1"/>
          <w:sz w:val="20"/>
          <w:szCs w:val="20"/>
        </w:rPr>
        <w:t xml:space="preserve">,600 in gas, </w:t>
      </w:r>
      <w:r w:rsidR="00750607" w:rsidRPr="24541271">
        <w:rPr>
          <w:rFonts w:ascii="Times New Roman" w:eastAsia="Times New Roman" w:hAnsi="Times New Roman" w:cs="Times New Roman"/>
          <w:color w:val="000000" w:themeColor="text1"/>
          <w:sz w:val="20"/>
          <w:szCs w:val="20"/>
        </w:rPr>
        <w:t xml:space="preserve">$1,200 annual insurance </w:t>
      </w:r>
      <w:r w:rsidR="00D174BF" w:rsidRPr="24541271">
        <w:rPr>
          <w:rFonts w:ascii="Times New Roman" w:eastAsia="Times New Roman" w:hAnsi="Times New Roman" w:cs="Times New Roman"/>
          <w:color w:val="000000" w:themeColor="text1"/>
          <w:sz w:val="20"/>
          <w:szCs w:val="20"/>
        </w:rPr>
        <w:t xml:space="preserve">and </w:t>
      </w:r>
      <w:r w:rsidR="002C32CD" w:rsidRPr="24541271">
        <w:rPr>
          <w:rFonts w:ascii="Times New Roman" w:eastAsia="Times New Roman" w:hAnsi="Times New Roman" w:cs="Times New Roman"/>
          <w:color w:val="000000" w:themeColor="text1"/>
          <w:sz w:val="20"/>
          <w:szCs w:val="20"/>
        </w:rPr>
        <w:t>$</w:t>
      </w:r>
      <w:r w:rsidR="00143CD2" w:rsidRPr="24541271">
        <w:rPr>
          <w:rFonts w:ascii="Times New Roman" w:eastAsia="Times New Roman" w:hAnsi="Times New Roman" w:cs="Times New Roman"/>
          <w:color w:val="000000" w:themeColor="text1"/>
          <w:sz w:val="20"/>
          <w:szCs w:val="20"/>
        </w:rPr>
        <w:t>2,000</w:t>
      </w:r>
      <w:r w:rsidR="00FC5A3D" w:rsidRPr="24541271">
        <w:rPr>
          <w:rFonts w:ascii="Times New Roman" w:eastAsia="Times New Roman" w:hAnsi="Times New Roman" w:cs="Times New Roman"/>
          <w:color w:val="000000" w:themeColor="text1"/>
          <w:sz w:val="20"/>
          <w:szCs w:val="20"/>
        </w:rPr>
        <w:t xml:space="preserve"> </w:t>
      </w:r>
      <w:r w:rsidR="002C32CD" w:rsidRPr="24541271">
        <w:rPr>
          <w:rFonts w:ascii="Times New Roman" w:eastAsia="Times New Roman" w:hAnsi="Times New Roman" w:cs="Times New Roman"/>
          <w:color w:val="000000" w:themeColor="text1"/>
          <w:sz w:val="20"/>
          <w:szCs w:val="20"/>
        </w:rPr>
        <w:t xml:space="preserve">in annual maintenance fees. </w:t>
      </w:r>
    </w:p>
    <w:p w14:paraId="034F14F7" w14:textId="66045284" w:rsidR="00FA311E" w:rsidRPr="0084157E" w:rsidRDefault="009E768A" w:rsidP="24541271">
      <w:pPr>
        <w:tabs>
          <w:tab w:val="left" w:pos="720"/>
          <w:tab w:val="left" w:pos="1440"/>
          <w:tab w:val="left" w:pos="2160"/>
          <w:tab w:val="left" w:leader="dot" w:pos="4320"/>
          <w:tab w:val="left" w:pos="6480"/>
        </w:tabs>
        <w:spacing w:after="0"/>
        <w:rPr>
          <w:color w:val="000000" w:themeColor="text1"/>
          <w:sz w:val="20"/>
          <w:szCs w:val="20"/>
        </w:rPr>
      </w:pPr>
      <w:r w:rsidRPr="042CEB44">
        <w:rPr>
          <w:rFonts w:ascii="Times New Roman" w:eastAsia="Times New Roman" w:hAnsi="Times New Roman" w:cs="Times New Roman"/>
          <w:color w:val="000000" w:themeColor="text1"/>
          <w:sz w:val="20"/>
          <w:szCs w:val="20"/>
        </w:rPr>
        <w:t xml:space="preserve">Source: </w:t>
      </w:r>
      <w:r w:rsidR="00111F03" w:rsidRPr="042CEB44">
        <w:rPr>
          <w:rFonts w:ascii="Times New Roman" w:eastAsia="Times New Roman" w:hAnsi="Times New Roman" w:cs="Times New Roman"/>
          <w:color w:val="000000" w:themeColor="text1"/>
          <w:sz w:val="20"/>
          <w:szCs w:val="20"/>
        </w:rPr>
        <w:t>https://www.hondaofgainesville.com/inventory/new-2023-honda-passport-trailsport-awd-4d-sport-utility-5fnyf8h64pb043311/</w:t>
      </w:r>
    </w:p>
    <w:p w14:paraId="157BA725" w14:textId="1A0A7BD3" w:rsidR="00FA311E" w:rsidRPr="0084157E" w:rsidRDefault="46CBF0B7" w:rsidP="24541271">
      <w:pPr>
        <w:tabs>
          <w:tab w:val="left" w:pos="720"/>
          <w:tab w:val="left" w:pos="1440"/>
          <w:tab w:val="left" w:pos="2160"/>
          <w:tab w:val="left" w:leader="dot" w:pos="4320"/>
          <w:tab w:val="left" w:pos="6480"/>
        </w:tabs>
        <w:spacing w:after="0"/>
        <w:rPr>
          <w:rFonts w:ascii="Times New Roman" w:eastAsia="Times New Roman" w:hAnsi="Times New Roman" w:cs="Times New Roman"/>
          <w:b/>
          <w:bCs/>
          <w:color w:val="000000" w:themeColor="text1"/>
          <w:sz w:val="20"/>
          <w:szCs w:val="20"/>
        </w:rPr>
      </w:pPr>
      <w:r w:rsidRPr="24541271">
        <w:rPr>
          <w:rFonts w:ascii="Times New Roman" w:eastAsia="Times New Roman" w:hAnsi="Times New Roman" w:cs="Times New Roman"/>
          <w:b/>
          <w:bCs/>
          <w:color w:val="000000" w:themeColor="text1"/>
          <w:sz w:val="20"/>
          <w:szCs w:val="20"/>
        </w:rPr>
        <w:t>Wages</w:t>
      </w:r>
    </w:p>
    <w:p w14:paraId="2FCB878C" w14:textId="74A28183" w:rsidR="0016750E" w:rsidRPr="0084157E" w:rsidRDefault="0030629F" w:rsidP="24541271">
      <w:pPr>
        <w:rPr>
          <w:rFonts w:ascii="Times New Roman" w:hAnsi="Times New Roman" w:cs="Times New Roman"/>
          <w:color w:val="000000" w:themeColor="text1"/>
          <w:sz w:val="20"/>
          <w:szCs w:val="20"/>
        </w:rPr>
      </w:pPr>
      <w:r w:rsidRPr="24541271">
        <w:rPr>
          <w:rFonts w:ascii="Times New Roman" w:hAnsi="Times New Roman" w:cs="Times New Roman"/>
          <w:color w:val="000000" w:themeColor="text1"/>
          <w:sz w:val="20"/>
          <w:szCs w:val="20"/>
        </w:rPr>
        <w:t xml:space="preserve">For the 1st year, </w:t>
      </w:r>
      <w:r w:rsidR="002264F9" w:rsidRPr="24541271">
        <w:rPr>
          <w:rFonts w:ascii="Times New Roman" w:hAnsi="Times New Roman" w:cs="Times New Roman"/>
          <w:color w:val="000000" w:themeColor="text1"/>
          <w:sz w:val="20"/>
          <w:szCs w:val="20"/>
        </w:rPr>
        <w:t>the 6 co-</w:t>
      </w:r>
      <w:r w:rsidRPr="24541271">
        <w:rPr>
          <w:rFonts w:ascii="Times New Roman" w:hAnsi="Times New Roman" w:cs="Times New Roman"/>
          <w:color w:val="000000" w:themeColor="text1"/>
          <w:sz w:val="20"/>
          <w:szCs w:val="20"/>
        </w:rPr>
        <w:t xml:space="preserve">founders will receive a $10,000 annual </w:t>
      </w:r>
      <w:r w:rsidR="00263073" w:rsidRPr="24541271">
        <w:rPr>
          <w:rFonts w:ascii="Times New Roman" w:hAnsi="Times New Roman" w:cs="Times New Roman"/>
          <w:color w:val="000000" w:themeColor="text1"/>
          <w:sz w:val="20"/>
          <w:szCs w:val="20"/>
        </w:rPr>
        <w:t>compensation</w:t>
      </w:r>
      <w:r w:rsidR="00E06D95" w:rsidRPr="24541271">
        <w:rPr>
          <w:rFonts w:ascii="Times New Roman" w:hAnsi="Times New Roman" w:cs="Times New Roman"/>
          <w:color w:val="000000" w:themeColor="text1"/>
          <w:sz w:val="20"/>
          <w:szCs w:val="20"/>
        </w:rPr>
        <w:t xml:space="preserve"> and receive </w:t>
      </w:r>
      <w:r w:rsidR="00860BED" w:rsidRPr="24541271">
        <w:rPr>
          <w:rFonts w:ascii="Times New Roman" w:hAnsi="Times New Roman" w:cs="Times New Roman"/>
          <w:color w:val="000000" w:themeColor="text1"/>
          <w:sz w:val="20"/>
          <w:szCs w:val="20"/>
        </w:rPr>
        <w:t xml:space="preserve">about </w:t>
      </w:r>
      <w:r w:rsidR="00AC5650" w:rsidRPr="24541271">
        <w:rPr>
          <w:rFonts w:ascii="Times New Roman" w:hAnsi="Times New Roman" w:cs="Times New Roman"/>
          <w:color w:val="000000" w:themeColor="text1"/>
          <w:sz w:val="20"/>
          <w:szCs w:val="20"/>
        </w:rPr>
        <w:t xml:space="preserve">16% </w:t>
      </w:r>
      <w:r w:rsidR="00860BED" w:rsidRPr="24541271">
        <w:rPr>
          <w:rFonts w:ascii="Times New Roman" w:hAnsi="Times New Roman" w:cs="Times New Roman"/>
          <w:color w:val="000000" w:themeColor="text1"/>
          <w:sz w:val="20"/>
          <w:szCs w:val="20"/>
        </w:rPr>
        <w:t xml:space="preserve">ownership equity. </w:t>
      </w:r>
      <w:r w:rsidR="009A2DB9" w:rsidRPr="24541271">
        <w:rPr>
          <w:rFonts w:ascii="Times New Roman" w:hAnsi="Times New Roman" w:cs="Times New Roman"/>
          <w:color w:val="000000" w:themeColor="text1"/>
          <w:sz w:val="20"/>
          <w:szCs w:val="20"/>
        </w:rPr>
        <w:t xml:space="preserve">In year 2, </w:t>
      </w:r>
      <w:r w:rsidR="0049799E" w:rsidRPr="24541271">
        <w:rPr>
          <w:rFonts w:ascii="Times New Roman" w:hAnsi="Times New Roman" w:cs="Times New Roman"/>
          <w:color w:val="000000" w:themeColor="text1"/>
          <w:sz w:val="20"/>
          <w:szCs w:val="20"/>
        </w:rPr>
        <w:t xml:space="preserve">the owners will receive </w:t>
      </w:r>
      <w:r w:rsidR="00D2142F" w:rsidRPr="24541271">
        <w:rPr>
          <w:rFonts w:ascii="Times New Roman" w:hAnsi="Times New Roman" w:cs="Times New Roman"/>
          <w:color w:val="000000" w:themeColor="text1"/>
          <w:sz w:val="20"/>
          <w:szCs w:val="20"/>
        </w:rPr>
        <w:t>$20-</w:t>
      </w:r>
      <w:r w:rsidR="00FE7BD7" w:rsidRPr="24541271">
        <w:rPr>
          <w:rFonts w:ascii="Times New Roman" w:hAnsi="Times New Roman" w:cs="Times New Roman"/>
          <w:color w:val="000000" w:themeColor="text1"/>
          <w:sz w:val="20"/>
          <w:szCs w:val="20"/>
        </w:rPr>
        <w:t>$30,000 annual compensation</w:t>
      </w:r>
      <w:r w:rsidR="00BA2070" w:rsidRPr="24541271">
        <w:rPr>
          <w:rFonts w:ascii="Times New Roman" w:hAnsi="Times New Roman" w:cs="Times New Roman"/>
          <w:color w:val="000000" w:themeColor="text1"/>
          <w:sz w:val="20"/>
          <w:szCs w:val="20"/>
        </w:rPr>
        <w:t xml:space="preserve"> when the company </w:t>
      </w:r>
      <w:r w:rsidR="00AF67C4" w:rsidRPr="24541271">
        <w:rPr>
          <w:rFonts w:ascii="Times New Roman" w:hAnsi="Times New Roman" w:cs="Times New Roman"/>
          <w:color w:val="000000" w:themeColor="text1"/>
          <w:sz w:val="20"/>
          <w:szCs w:val="20"/>
        </w:rPr>
        <w:t>begins</w:t>
      </w:r>
      <w:r w:rsidR="00BA2070" w:rsidRPr="24541271">
        <w:rPr>
          <w:rFonts w:ascii="Times New Roman" w:hAnsi="Times New Roman" w:cs="Times New Roman"/>
          <w:color w:val="000000" w:themeColor="text1"/>
          <w:sz w:val="20"/>
          <w:szCs w:val="20"/>
        </w:rPr>
        <w:t xml:space="preserve"> to generate income from </w:t>
      </w:r>
      <w:r w:rsidR="00AF67C4" w:rsidRPr="24541271">
        <w:rPr>
          <w:rFonts w:ascii="Times New Roman" w:hAnsi="Times New Roman" w:cs="Times New Roman"/>
          <w:color w:val="000000" w:themeColor="text1"/>
          <w:sz w:val="20"/>
          <w:szCs w:val="20"/>
        </w:rPr>
        <w:t xml:space="preserve">Espresso machine pre-orders. </w:t>
      </w:r>
      <w:r w:rsidR="00875F67" w:rsidRPr="24541271">
        <w:rPr>
          <w:rFonts w:ascii="Times New Roman" w:hAnsi="Times New Roman" w:cs="Times New Roman"/>
          <w:color w:val="000000" w:themeColor="text1"/>
          <w:sz w:val="20"/>
          <w:szCs w:val="20"/>
        </w:rPr>
        <w:t xml:space="preserve">Additional </w:t>
      </w:r>
      <w:r w:rsidR="00F167B2" w:rsidRPr="24541271">
        <w:rPr>
          <w:rFonts w:ascii="Times New Roman" w:hAnsi="Times New Roman" w:cs="Times New Roman"/>
          <w:color w:val="000000" w:themeColor="text1"/>
          <w:sz w:val="20"/>
          <w:szCs w:val="20"/>
        </w:rPr>
        <w:t xml:space="preserve">start-up </w:t>
      </w:r>
      <w:r w:rsidR="00317878" w:rsidRPr="24541271">
        <w:rPr>
          <w:rFonts w:ascii="Times New Roman" w:hAnsi="Times New Roman" w:cs="Times New Roman"/>
          <w:color w:val="000000" w:themeColor="text1"/>
          <w:sz w:val="20"/>
          <w:szCs w:val="20"/>
        </w:rPr>
        <w:t>roles for Sales</w:t>
      </w:r>
      <w:r w:rsidR="003C5FB0" w:rsidRPr="24541271">
        <w:rPr>
          <w:rFonts w:ascii="Times New Roman" w:hAnsi="Times New Roman" w:cs="Times New Roman"/>
          <w:color w:val="000000" w:themeColor="text1"/>
          <w:sz w:val="20"/>
          <w:szCs w:val="20"/>
        </w:rPr>
        <w:t xml:space="preserve"> and Marketing</w:t>
      </w:r>
      <w:r w:rsidR="00317878" w:rsidRPr="24541271">
        <w:rPr>
          <w:rFonts w:ascii="Times New Roman" w:hAnsi="Times New Roman" w:cs="Times New Roman"/>
          <w:color w:val="000000" w:themeColor="text1"/>
          <w:sz w:val="20"/>
          <w:szCs w:val="20"/>
        </w:rPr>
        <w:t>, AI Engineer,</w:t>
      </w:r>
      <w:r w:rsidR="003C5FB0" w:rsidRPr="24541271">
        <w:rPr>
          <w:rFonts w:ascii="Times New Roman" w:hAnsi="Times New Roman" w:cs="Times New Roman"/>
          <w:color w:val="000000" w:themeColor="text1"/>
          <w:sz w:val="20"/>
          <w:szCs w:val="20"/>
        </w:rPr>
        <w:t xml:space="preserve"> Firmware Engineer</w:t>
      </w:r>
      <w:r w:rsidR="00317878" w:rsidRPr="24541271">
        <w:rPr>
          <w:rFonts w:ascii="Times New Roman" w:hAnsi="Times New Roman" w:cs="Times New Roman"/>
          <w:color w:val="000000" w:themeColor="text1"/>
          <w:sz w:val="20"/>
          <w:szCs w:val="20"/>
        </w:rPr>
        <w:t xml:space="preserve"> and </w:t>
      </w:r>
      <w:r w:rsidR="003C5FB0" w:rsidRPr="24541271">
        <w:rPr>
          <w:rFonts w:ascii="Times New Roman" w:hAnsi="Times New Roman" w:cs="Times New Roman"/>
          <w:color w:val="000000" w:themeColor="text1"/>
          <w:sz w:val="20"/>
          <w:szCs w:val="20"/>
        </w:rPr>
        <w:t>culinary</w:t>
      </w:r>
      <w:r w:rsidR="00317878" w:rsidRPr="24541271">
        <w:rPr>
          <w:rFonts w:ascii="Times New Roman" w:hAnsi="Times New Roman" w:cs="Times New Roman"/>
          <w:color w:val="000000" w:themeColor="text1"/>
          <w:sz w:val="20"/>
          <w:szCs w:val="20"/>
        </w:rPr>
        <w:t xml:space="preserve"> experts will be </w:t>
      </w:r>
      <w:r w:rsidR="00B73B12" w:rsidRPr="24541271">
        <w:rPr>
          <w:rFonts w:ascii="Times New Roman" w:hAnsi="Times New Roman" w:cs="Times New Roman"/>
          <w:color w:val="000000" w:themeColor="text1"/>
          <w:sz w:val="20"/>
          <w:szCs w:val="20"/>
        </w:rPr>
        <w:t>paid</w:t>
      </w:r>
      <w:r w:rsidR="005D5ADD" w:rsidRPr="24541271">
        <w:rPr>
          <w:rFonts w:ascii="Times New Roman" w:hAnsi="Times New Roman" w:cs="Times New Roman"/>
          <w:color w:val="000000" w:themeColor="text1"/>
          <w:sz w:val="20"/>
          <w:szCs w:val="20"/>
        </w:rPr>
        <w:t xml:space="preserve"> </w:t>
      </w:r>
      <w:r w:rsidR="00B73B12" w:rsidRPr="24541271">
        <w:rPr>
          <w:rFonts w:ascii="Times New Roman" w:hAnsi="Times New Roman" w:cs="Times New Roman"/>
          <w:color w:val="000000" w:themeColor="text1"/>
          <w:sz w:val="20"/>
          <w:szCs w:val="20"/>
        </w:rPr>
        <w:t>with equity compensation</w:t>
      </w:r>
      <w:r w:rsidR="005D5ADD" w:rsidRPr="24541271">
        <w:rPr>
          <w:rFonts w:ascii="Times New Roman" w:hAnsi="Times New Roman" w:cs="Times New Roman"/>
          <w:color w:val="000000" w:themeColor="text1"/>
          <w:sz w:val="20"/>
          <w:szCs w:val="20"/>
        </w:rPr>
        <w:t xml:space="preserve"> and </w:t>
      </w:r>
      <w:r w:rsidR="002D36E0" w:rsidRPr="24541271">
        <w:rPr>
          <w:rFonts w:ascii="Times New Roman" w:hAnsi="Times New Roman" w:cs="Times New Roman"/>
          <w:color w:val="000000" w:themeColor="text1"/>
          <w:sz w:val="20"/>
          <w:szCs w:val="20"/>
        </w:rPr>
        <w:t xml:space="preserve">lower </w:t>
      </w:r>
      <w:r w:rsidR="0097325E" w:rsidRPr="24541271">
        <w:rPr>
          <w:rFonts w:ascii="Times New Roman" w:hAnsi="Times New Roman" w:cs="Times New Roman"/>
          <w:color w:val="000000" w:themeColor="text1"/>
          <w:sz w:val="20"/>
          <w:szCs w:val="20"/>
        </w:rPr>
        <w:t>than market rate</w:t>
      </w:r>
      <w:r w:rsidR="00DD4579" w:rsidRPr="24541271">
        <w:rPr>
          <w:rFonts w:ascii="Times New Roman" w:hAnsi="Times New Roman" w:cs="Times New Roman"/>
          <w:color w:val="000000" w:themeColor="text1"/>
          <w:sz w:val="20"/>
          <w:szCs w:val="20"/>
        </w:rPr>
        <w:t xml:space="preserve"> bringing team to 11 members</w:t>
      </w:r>
      <w:r w:rsidR="0097325E" w:rsidRPr="24541271">
        <w:rPr>
          <w:rFonts w:ascii="Times New Roman" w:hAnsi="Times New Roman" w:cs="Times New Roman"/>
          <w:color w:val="000000" w:themeColor="text1"/>
          <w:sz w:val="20"/>
          <w:szCs w:val="20"/>
        </w:rPr>
        <w:t>.</w:t>
      </w:r>
      <w:r w:rsidR="00E93BAF" w:rsidRPr="24541271">
        <w:rPr>
          <w:rFonts w:ascii="Times New Roman" w:hAnsi="Times New Roman" w:cs="Times New Roman"/>
          <w:color w:val="000000" w:themeColor="text1"/>
          <w:sz w:val="20"/>
          <w:szCs w:val="20"/>
        </w:rPr>
        <w:t xml:space="preserve"> </w:t>
      </w:r>
      <w:r w:rsidR="0016750E" w:rsidRPr="24541271">
        <w:rPr>
          <w:rFonts w:ascii="Times New Roman" w:hAnsi="Times New Roman" w:cs="Times New Roman"/>
          <w:color w:val="000000" w:themeColor="text1"/>
          <w:sz w:val="20"/>
          <w:szCs w:val="20"/>
        </w:rPr>
        <w:t xml:space="preserve">In year 3, the company will be able to pay closer to </w:t>
      </w:r>
      <w:r w:rsidR="56C731F6" w:rsidRPr="14C8D8A4">
        <w:rPr>
          <w:rFonts w:ascii="Times New Roman" w:hAnsi="Times New Roman" w:cs="Times New Roman"/>
          <w:color w:val="000000" w:themeColor="text1"/>
          <w:sz w:val="20"/>
          <w:szCs w:val="20"/>
        </w:rPr>
        <w:t xml:space="preserve">the </w:t>
      </w:r>
      <w:r w:rsidR="0016750E" w:rsidRPr="24541271">
        <w:rPr>
          <w:rFonts w:ascii="Times New Roman" w:hAnsi="Times New Roman" w:cs="Times New Roman"/>
          <w:color w:val="000000" w:themeColor="text1"/>
          <w:sz w:val="20"/>
          <w:szCs w:val="20"/>
        </w:rPr>
        <w:t>market rate to employees</w:t>
      </w:r>
      <w:r w:rsidR="00710468" w:rsidRPr="24541271">
        <w:rPr>
          <w:rFonts w:ascii="Times New Roman" w:hAnsi="Times New Roman" w:cs="Times New Roman"/>
          <w:color w:val="000000" w:themeColor="text1"/>
          <w:sz w:val="20"/>
          <w:szCs w:val="20"/>
        </w:rPr>
        <w:t xml:space="preserve">, expanding sales </w:t>
      </w:r>
      <w:r w:rsidR="00812F23" w:rsidRPr="24541271">
        <w:rPr>
          <w:rFonts w:ascii="Times New Roman" w:hAnsi="Times New Roman" w:cs="Times New Roman"/>
          <w:color w:val="000000" w:themeColor="text1"/>
          <w:sz w:val="20"/>
          <w:szCs w:val="20"/>
        </w:rPr>
        <w:t>and en</w:t>
      </w:r>
      <w:r w:rsidR="00E93BAF" w:rsidRPr="24541271">
        <w:rPr>
          <w:rFonts w:ascii="Times New Roman" w:hAnsi="Times New Roman" w:cs="Times New Roman"/>
          <w:color w:val="000000" w:themeColor="text1"/>
          <w:sz w:val="20"/>
          <w:szCs w:val="20"/>
        </w:rPr>
        <w:t>gineering team to 20 employees.</w:t>
      </w:r>
    </w:p>
    <w:p w14:paraId="0552E63C" w14:textId="0034425E" w:rsidR="00B73B12" w:rsidRDefault="00B73B12" w:rsidP="24541271">
      <w:pPr>
        <w:rPr>
          <w:rFonts w:ascii="Times New Roman" w:hAnsi="Times New Roman" w:cs="Times New Roman"/>
          <w:color w:val="000000" w:themeColor="text1"/>
          <w:sz w:val="20"/>
          <w:szCs w:val="20"/>
        </w:rPr>
      </w:pPr>
      <w:r w:rsidRPr="24541271">
        <w:rPr>
          <w:rFonts w:ascii="Times New Roman" w:hAnsi="Times New Roman" w:cs="Times New Roman"/>
          <w:color w:val="000000" w:themeColor="text1"/>
          <w:sz w:val="20"/>
          <w:szCs w:val="20"/>
        </w:rPr>
        <w:t>Source: Glassdoor</w:t>
      </w:r>
    </w:p>
    <w:p w14:paraId="55DB29E8" w14:textId="3EABC426" w:rsidR="70FF1B64" w:rsidRPr="0084157E" w:rsidRDefault="306E2223" w:rsidP="24541271">
      <w:pPr>
        <w:tabs>
          <w:tab w:val="left" w:pos="1440"/>
          <w:tab w:val="left" w:leader="dot" w:pos="4320"/>
          <w:tab w:val="left" w:pos="6480"/>
        </w:tabs>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b/>
          <w:bCs/>
          <w:color w:val="000000" w:themeColor="text1"/>
          <w:sz w:val="20"/>
          <w:szCs w:val="20"/>
        </w:rPr>
        <w:t xml:space="preserve">Apple dev license – </w:t>
      </w:r>
      <w:r w:rsidRPr="24541271">
        <w:rPr>
          <w:rFonts w:ascii="Times New Roman" w:eastAsia="Times New Roman" w:hAnsi="Times New Roman" w:cs="Times New Roman"/>
          <w:color w:val="000000" w:themeColor="text1"/>
          <w:sz w:val="20"/>
          <w:szCs w:val="20"/>
        </w:rPr>
        <w:t>Apple $100/year</w:t>
      </w:r>
    </w:p>
    <w:p w14:paraId="6497476E" w14:textId="2C599753" w:rsidR="306E2223" w:rsidRPr="0084157E" w:rsidRDefault="306E2223" w:rsidP="24541271">
      <w:pPr>
        <w:tabs>
          <w:tab w:val="left" w:pos="1440"/>
          <w:tab w:val="left" w:leader="dot" w:pos="4320"/>
          <w:tab w:val="left" w:pos="6480"/>
        </w:tabs>
        <w:spacing w:after="0"/>
        <w:rPr>
          <w:rFonts w:ascii="Times New Roman" w:eastAsia="Times New Roman" w:hAnsi="Times New Roman" w:cs="Times New Roman"/>
          <w:b/>
          <w:bCs/>
          <w:color w:val="000000" w:themeColor="text1"/>
          <w:sz w:val="20"/>
          <w:szCs w:val="20"/>
        </w:rPr>
      </w:pPr>
      <w:r w:rsidRPr="24541271">
        <w:rPr>
          <w:rFonts w:ascii="Times New Roman" w:eastAsia="Times New Roman" w:hAnsi="Times New Roman" w:cs="Times New Roman"/>
          <w:b/>
          <w:bCs/>
          <w:color w:val="000000" w:themeColor="text1"/>
          <w:sz w:val="20"/>
          <w:szCs w:val="20"/>
        </w:rPr>
        <w:t xml:space="preserve">Google dev license – </w:t>
      </w:r>
      <w:r w:rsidRPr="24541271">
        <w:rPr>
          <w:rFonts w:ascii="Times New Roman" w:eastAsia="Times New Roman" w:hAnsi="Times New Roman" w:cs="Times New Roman"/>
          <w:color w:val="000000" w:themeColor="text1"/>
          <w:sz w:val="20"/>
          <w:szCs w:val="20"/>
        </w:rPr>
        <w:t xml:space="preserve">Google </w:t>
      </w:r>
      <w:r w:rsidR="780DF7B8" w:rsidRPr="24541271">
        <w:rPr>
          <w:rFonts w:ascii="Times New Roman" w:eastAsia="Times New Roman" w:hAnsi="Times New Roman" w:cs="Times New Roman"/>
          <w:color w:val="000000" w:themeColor="text1"/>
          <w:sz w:val="20"/>
          <w:szCs w:val="20"/>
        </w:rPr>
        <w:t>play store</w:t>
      </w:r>
      <w:r w:rsidRPr="24541271">
        <w:rPr>
          <w:rFonts w:ascii="Times New Roman" w:eastAsia="Times New Roman" w:hAnsi="Times New Roman" w:cs="Times New Roman"/>
          <w:color w:val="000000" w:themeColor="text1"/>
          <w:sz w:val="20"/>
          <w:szCs w:val="20"/>
        </w:rPr>
        <w:t xml:space="preserve"> - $25</w:t>
      </w:r>
    </w:p>
    <w:p w14:paraId="6D5DAC51" w14:textId="73E94D5B" w:rsidR="60C56B8E" w:rsidRPr="0084157E" w:rsidRDefault="60C56B8E" w:rsidP="24541271">
      <w:pPr>
        <w:tabs>
          <w:tab w:val="left" w:pos="1440"/>
          <w:tab w:val="left" w:leader="dot" w:pos="4320"/>
          <w:tab w:val="left" w:pos="6480"/>
        </w:tabs>
        <w:spacing w:after="0"/>
        <w:rPr>
          <w:rFonts w:ascii="Times New Roman" w:eastAsia="Times New Roman" w:hAnsi="Times New Roman" w:cs="Times New Roman"/>
          <w:b/>
          <w:bCs/>
          <w:color w:val="000000" w:themeColor="text1"/>
          <w:sz w:val="20"/>
          <w:szCs w:val="20"/>
        </w:rPr>
      </w:pPr>
      <w:r w:rsidRPr="24541271">
        <w:rPr>
          <w:rFonts w:ascii="Times New Roman" w:eastAsia="Times New Roman" w:hAnsi="Times New Roman" w:cs="Times New Roman"/>
          <w:b/>
          <w:bCs/>
          <w:color w:val="000000" w:themeColor="text1"/>
          <w:sz w:val="20"/>
          <w:szCs w:val="20"/>
        </w:rPr>
        <w:t>AWS services:</w:t>
      </w:r>
    </w:p>
    <w:p w14:paraId="1C8DF944" w14:textId="704837FA" w:rsidR="60C56B8E" w:rsidRPr="0084157E" w:rsidRDefault="60C56B8E" w:rsidP="24541271">
      <w:pPr>
        <w:tabs>
          <w:tab w:val="left" w:pos="1440"/>
          <w:tab w:val="left" w:leader="dot" w:pos="4320"/>
          <w:tab w:val="left" w:pos="6480"/>
        </w:tabs>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 xml:space="preserve">The estimated AWS expenses for each year are as follows: In the first year, projected costs are $3,982, covering EC2, RDS, S3 storage, and data transfer. Moving into the second year, expenses rise slightly to $4,162 due to the expansion of EC2 and RDS capacity, along with increased S3 storage and data transfer needs. In the third year, estimated costs </w:t>
      </w:r>
      <w:r w:rsidR="6DD7FEEE" w:rsidRPr="14C8D8A4">
        <w:rPr>
          <w:rFonts w:ascii="Times New Roman" w:eastAsia="Times New Roman" w:hAnsi="Times New Roman" w:cs="Times New Roman"/>
          <w:color w:val="000000" w:themeColor="text1"/>
          <w:sz w:val="20"/>
          <w:szCs w:val="20"/>
        </w:rPr>
        <w:t>escalated</w:t>
      </w:r>
      <w:r w:rsidRPr="24541271">
        <w:rPr>
          <w:rFonts w:ascii="Times New Roman" w:eastAsia="Times New Roman" w:hAnsi="Times New Roman" w:cs="Times New Roman"/>
          <w:color w:val="000000" w:themeColor="text1"/>
          <w:sz w:val="20"/>
          <w:szCs w:val="20"/>
        </w:rPr>
        <w:t xml:space="preserve"> to $8,054, reflecting a significant capacity expansion for EC2 and RDS, resulting in higher acquisition costs, as well as increased S3 storage and data transfer expenses.</w:t>
      </w:r>
    </w:p>
    <w:p w14:paraId="1D39255E" w14:textId="51C3CD3A" w:rsidR="46CBF0B7" w:rsidRPr="0084157E" w:rsidRDefault="4FD27D7E" w:rsidP="326FF197">
      <w:pPr>
        <w:spacing w:before="220" w:after="0" w:line="276" w:lineRule="auto"/>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b/>
          <w:bCs/>
          <w:color w:val="000000" w:themeColor="text1"/>
          <w:sz w:val="20"/>
          <w:szCs w:val="20"/>
        </w:rPr>
        <w:t>A/B Testing</w:t>
      </w:r>
      <w:r w:rsidRPr="24541271">
        <w:rPr>
          <w:rFonts w:ascii="Times New Roman" w:eastAsia="Times New Roman" w:hAnsi="Times New Roman" w:cs="Times New Roman"/>
          <w:color w:val="000000" w:themeColor="text1"/>
          <w:sz w:val="20"/>
          <w:szCs w:val="20"/>
        </w:rPr>
        <w:t xml:space="preserve"> - Based on no.of users (per 100k user testing) assuming 8-11% eligible users, First Year Expenses - Google Optimize (Starting months): Free</w:t>
      </w:r>
      <w:r w:rsidR="40D315DC" w:rsidRPr="24541271">
        <w:rPr>
          <w:rFonts w:ascii="Times New Roman" w:eastAsia="Times New Roman" w:hAnsi="Times New Roman" w:cs="Times New Roman"/>
          <w:color w:val="000000" w:themeColor="text1"/>
          <w:sz w:val="20"/>
          <w:szCs w:val="20"/>
        </w:rPr>
        <w:t>,</w:t>
      </w:r>
      <w:r w:rsidRPr="24541271">
        <w:rPr>
          <w:rFonts w:ascii="Times New Roman" w:eastAsia="Times New Roman" w:hAnsi="Times New Roman" w:cs="Times New Roman"/>
          <w:color w:val="000000" w:themeColor="text1"/>
          <w:sz w:val="20"/>
          <w:szCs w:val="20"/>
        </w:rPr>
        <w:t xml:space="preserve"> ABTasty: $480/year</w:t>
      </w:r>
      <w:r w:rsidR="78AA7B61" w:rsidRPr="24541271">
        <w:rPr>
          <w:rFonts w:ascii="Times New Roman" w:eastAsia="Times New Roman" w:hAnsi="Times New Roman" w:cs="Times New Roman"/>
          <w:color w:val="000000" w:themeColor="text1"/>
          <w:sz w:val="20"/>
          <w:szCs w:val="20"/>
        </w:rPr>
        <w:t>,</w:t>
      </w:r>
      <w:r w:rsidRPr="24541271">
        <w:rPr>
          <w:rFonts w:ascii="Times New Roman" w:eastAsia="Times New Roman" w:hAnsi="Times New Roman" w:cs="Times New Roman"/>
          <w:color w:val="000000" w:themeColor="text1"/>
          <w:sz w:val="20"/>
          <w:szCs w:val="20"/>
        </w:rPr>
        <w:t xml:space="preserve"> Crazy Egg: $300/year</w:t>
      </w:r>
      <w:r w:rsidR="14DD54F1" w:rsidRPr="24541271">
        <w:rPr>
          <w:rFonts w:ascii="Times New Roman" w:eastAsia="Times New Roman" w:hAnsi="Times New Roman" w:cs="Times New Roman"/>
          <w:color w:val="000000" w:themeColor="text1"/>
          <w:sz w:val="20"/>
          <w:szCs w:val="20"/>
        </w:rPr>
        <w:t>,</w:t>
      </w:r>
      <w:r w:rsidRPr="24541271">
        <w:rPr>
          <w:rFonts w:ascii="Times New Roman" w:eastAsia="Times New Roman" w:hAnsi="Times New Roman" w:cs="Times New Roman"/>
          <w:color w:val="000000" w:themeColor="text1"/>
          <w:sz w:val="20"/>
          <w:szCs w:val="20"/>
        </w:rPr>
        <w:t xml:space="preserve"> Covertize: $708/year</w:t>
      </w:r>
      <w:r w:rsidR="46CBF0B7" w:rsidRPr="24541271">
        <w:rPr>
          <w:rFonts w:ascii="Times New Roman" w:eastAsia="Times New Roman" w:hAnsi="Times New Roman" w:cs="Times New Roman"/>
          <w:color w:val="000000" w:themeColor="text1"/>
          <w:sz w:val="20"/>
          <w:szCs w:val="20"/>
        </w:rPr>
        <w:t xml:space="preserve"> </w:t>
      </w:r>
    </w:p>
    <w:p w14:paraId="255FF7AB" w14:textId="507186F9" w:rsidR="4998F35E" w:rsidRPr="0084157E" w:rsidRDefault="4998F35E" w:rsidP="2CAA1F42">
      <w:pPr>
        <w:spacing w:before="220" w:after="0" w:line="276" w:lineRule="auto"/>
        <w:rPr>
          <w:rFonts w:ascii="Times New Roman" w:eastAsia="Times New Roman" w:hAnsi="Times New Roman" w:cs="Times New Roman"/>
          <w:color w:val="000000" w:themeColor="text1"/>
          <w:sz w:val="20"/>
          <w:szCs w:val="20"/>
        </w:rPr>
      </w:pPr>
      <w:r w:rsidRPr="0084157E">
        <w:rPr>
          <w:rFonts w:ascii="Times New Roman" w:eastAsia="Times New Roman" w:hAnsi="Times New Roman" w:cs="Times New Roman"/>
          <w:b/>
          <w:bCs/>
          <w:color w:val="000000" w:themeColor="text1"/>
          <w:sz w:val="20"/>
          <w:szCs w:val="20"/>
        </w:rPr>
        <w:t>Online Payment gateway services</w:t>
      </w:r>
      <w:r w:rsidR="141A5108" w:rsidRPr="0084157E">
        <w:rPr>
          <w:rFonts w:ascii="Times New Roman" w:eastAsia="Times New Roman" w:hAnsi="Times New Roman" w:cs="Times New Roman"/>
          <w:b/>
          <w:bCs/>
          <w:color w:val="000000" w:themeColor="text1"/>
          <w:sz w:val="20"/>
          <w:szCs w:val="20"/>
        </w:rPr>
        <w:t xml:space="preserve">: </w:t>
      </w:r>
      <w:r w:rsidR="38226604" w:rsidRPr="0084157E">
        <w:rPr>
          <w:rFonts w:ascii="Times New Roman" w:eastAsia="Times New Roman" w:hAnsi="Times New Roman" w:cs="Times New Roman"/>
          <w:color w:val="000000" w:themeColor="text1"/>
          <w:sz w:val="20"/>
          <w:szCs w:val="20"/>
        </w:rPr>
        <w:t>PayPal</w:t>
      </w:r>
      <w:r w:rsidRPr="0084157E">
        <w:rPr>
          <w:rFonts w:ascii="Times New Roman" w:eastAsia="Times New Roman" w:hAnsi="Times New Roman" w:cs="Times New Roman"/>
          <w:color w:val="000000" w:themeColor="text1"/>
          <w:sz w:val="20"/>
          <w:szCs w:val="20"/>
        </w:rPr>
        <w:t xml:space="preserve"> - $0.49 + 3.49%, no monthly fee</w:t>
      </w:r>
      <w:r w:rsidR="4B8A1B6B" w:rsidRPr="0084157E">
        <w:rPr>
          <w:rFonts w:ascii="Times New Roman" w:eastAsia="Times New Roman" w:hAnsi="Times New Roman" w:cs="Times New Roman"/>
          <w:color w:val="000000" w:themeColor="text1"/>
          <w:sz w:val="20"/>
          <w:szCs w:val="20"/>
        </w:rPr>
        <w:t xml:space="preserve">, </w:t>
      </w:r>
      <w:r w:rsidRPr="0084157E">
        <w:rPr>
          <w:rFonts w:ascii="Times New Roman" w:eastAsia="Times New Roman" w:hAnsi="Times New Roman" w:cs="Times New Roman"/>
          <w:color w:val="000000" w:themeColor="text1"/>
          <w:sz w:val="20"/>
          <w:szCs w:val="20"/>
        </w:rPr>
        <w:t>Stripe - 2.9% + $0.30, $0 monthly fee</w:t>
      </w:r>
      <w:r w:rsidR="447EC420" w:rsidRPr="0084157E">
        <w:rPr>
          <w:rFonts w:ascii="Times New Roman" w:eastAsia="Times New Roman" w:hAnsi="Times New Roman" w:cs="Times New Roman"/>
          <w:color w:val="000000" w:themeColor="text1"/>
          <w:sz w:val="20"/>
          <w:szCs w:val="20"/>
        </w:rPr>
        <w:t xml:space="preserve">, </w:t>
      </w:r>
      <w:r w:rsidRPr="0084157E">
        <w:rPr>
          <w:rFonts w:ascii="Times New Roman" w:eastAsia="Times New Roman" w:hAnsi="Times New Roman" w:cs="Times New Roman"/>
          <w:color w:val="000000" w:themeColor="text1"/>
          <w:sz w:val="20"/>
          <w:szCs w:val="20"/>
        </w:rPr>
        <w:t xml:space="preserve">Braintree - $0.49 + 2.59%, </w:t>
      </w:r>
      <w:r w:rsidR="190A0ED4" w:rsidRPr="0084157E">
        <w:rPr>
          <w:rFonts w:ascii="Times New Roman" w:eastAsia="Times New Roman" w:hAnsi="Times New Roman" w:cs="Times New Roman"/>
          <w:color w:val="000000" w:themeColor="text1"/>
          <w:sz w:val="20"/>
          <w:szCs w:val="20"/>
        </w:rPr>
        <w:t>PayPal</w:t>
      </w:r>
      <w:r w:rsidRPr="0084157E">
        <w:rPr>
          <w:rFonts w:ascii="Times New Roman" w:eastAsia="Times New Roman" w:hAnsi="Times New Roman" w:cs="Times New Roman"/>
          <w:color w:val="000000" w:themeColor="text1"/>
          <w:sz w:val="20"/>
          <w:szCs w:val="20"/>
        </w:rPr>
        <w:t xml:space="preserve"> included</w:t>
      </w:r>
      <w:r w:rsidR="4421273A" w:rsidRPr="0084157E">
        <w:rPr>
          <w:rFonts w:ascii="Times New Roman" w:eastAsia="Times New Roman" w:hAnsi="Times New Roman" w:cs="Times New Roman"/>
          <w:color w:val="000000" w:themeColor="text1"/>
          <w:sz w:val="20"/>
          <w:szCs w:val="20"/>
        </w:rPr>
        <w:t xml:space="preserve">, </w:t>
      </w:r>
      <w:r w:rsidRPr="0084157E">
        <w:rPr>
          <w:rFonts w:ascii="Times New Roman" w:eastAsia="Times New Roman" w:hAnsi="Times New Roman" w:cs="Times New Roman"/>
          <w:color w:val="000000" w:themeColor="text1"/>
          <w:sz w:val="20"/>
          <w:szCs w:val="20"/>
        </w:rPr>
        <w:t>Square - $0.3 + 2.9%, no monthly fee</w:t>
      </w:r>
      <w:r w:rsidR="500956B3" w:rsidRPr="0084157E">
        <w:rPr>
          <w:rFonts w:ascii="Times New Roman" w:eastAsia="Times New Roman" w:hAnsi="Times New Roman" w:cs="Times New Roman"/>
          <w:color w:val="000000" w:themeColor="text1"/>
          <w:sz w:val="20"/>
          <w:szCs w:val="20"/>
        </w:rPr>
        <w:t xml:space="preserve">, </w:t>
      </w:r>
      <w:r w:rsidRPr="0084157E">
        <w:rPr>
          <w:rFonts w:ascii="Times New Roman" w:eastAsia="Times New Roman" w:hAnsi="Times New Roman" w:cs="Times New Roman"/>
          <w:color w:val="000000" w:themeColor="text1"/>
          <w:sz w:val="20"/>
          <w:szCs w:val="20"/>
        </w:rPr>
        <w:t>Payment Depot - $79 monthly, for 250000$ transactions annually - 950$ annually</w:t>
      </w:r>
    </w:p>
    <w:p w14:paraId="315C7445" w14:textId="73954755" w:rsidR="7BDFD7B0" w:rsidRPr="0084157E" w:rsidRDefault="7BDFD7B0" w:rsidP="24541271">
      <w:pPr>
        <w:spacing w:before="220" w:after="0" w:line="276" w:lineRule="auto"/>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b/>
          <w:bCs/>
          <w:color w:val="000000" w:themeColor="text1"/>
          <w:sz w:val="20"/>
          <w:szCs w:val="20"/>
        </w:rPr>
        <w:t>Data Analysis</w:t>
      </w:r>
      <w:r w:rsidRPr="24541271">
        <w:rPr>
          <w:rFonts w:ascii="Times New Roman" w:eastAsia="Times New Roman" w:hAnsi="Times New Roman" w:cs="Times New Roman"/>
          <w:color w:val="000000" w:themeColor="text1"/>
          <w:sz w:val="20"/>
          <w:szCs w:val="20"/>
        </w:rPr>
        <w:t>- Power Bi Pro - $10/month, Power BI Pro: $120/year</w:t>
      </w:r>
    </w:p>
    <w:p w14:paraId="43F5E405" w14:textId="6825CE7F" w:rsidR="7BDFD7B0" w:rsidRPr="0084157E" w:rsidRDefault="7BDFD7B0" w:rsidP="24541271">
      <w:pPr>
        <w:spacing w:before="220" w:after="0" w:line="276" w:lineRule="auto"/>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b/>
          <w:bCs/>
          <w:color w:val="000000" w:themeColor="text1"/>
          <w:sz w:val="20"/>
          <w:szCs w:val="20"/>
        </w:rPr>
        <w:t xml:space="preserve">Development Tools: </w:t>
      </w:r>
      <w:r w:rsidRPr="24541271">
        <w:rPr>
          <w:rFonts w:ascii="Times New Roman" w:eastAsia="Times New Roman" w:hAnsi="Times New Roman" w:cs="Times New Roman"/>
          <w:color w:val="000000" w:themeColor="text1"/>
          <w:sz w:val="20"/>
          <w:szCs w:val="20"/>
        </w:rPr>
        <w:t>JetBrains provides powerful IDEs for Java development, while GitHub facilitates collaboration and version control for the development team.</w:t>
      </w:r>
    </w:p>
    <w:p w14:paraId="548255D9" w14:textId="14EF4233" w:rsidR="7BDFD7B0" w:rsidRPr="0084157E" w:rsidRDefault="7BDFD7B0" w:rsidP="24541271">
      <w:pPr>
        <w:pStyle w:val="ListParagraph"/>
        <w:numPr>
          <w:ilvl w:val="0"/>
          <w:numId w:val="23"/>
        </w:numPr>
        <w:spacing w:before="220" w:after="220" w:line="276" w:lineRule="auto"/>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 xml:space="preserve">JetBrains IDEA Ultimate Subscription: $499/year per user </w:t>
      </w:r>
    </w:p>
    <w:p w14:paraId="75E47BFB" w14:textId="44D10213" w:rsidR="7BDFD7B0" w:rsidRPr="0084157E" w:rsidRDefault="7BDFD7B0" w:rsidP="24541271">
      <w:pPr>
        <w:pStyle w:val="ListParagraph"/>
        <w:numPr>
          <w:ilvl w:val="0"/>
          <w:numId w:val="23"/>
        </w:numPr>
        <w:spacing w:before="220" w:after="220" w:line="276" w:lineRule="auto"/>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GitHub: Starting from $48/user/year</w:t>
      </w:r>
    </w:p>
    <w:p w14:paraId="7C838E39" w14:textId="242E83FD" w:rsidR="77EC3AEE" w:rsidRPr="0084157E" w:rsidRDefault="7BDFD7B0" w:rsidP="27846DD0">
      <w:pPr>
        <w:spacing w:before="220" w:after="0" w:line="276" w:lineRule="auto"/>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b/>
          <w:bCs/>
          <w:color w:val="000000" w:themeColor="text1"/>
          <w:sz w:val="20"/>
          <w:szCs w:val="20"/>
        </w:rPr>
        <w:t>AI Services</w:t>
      </w:r>
      <w:r w:rsidRPr="24541271">
        <w:rPr>
          <w:rFonts w:ascii="Times New Roman" w:eastAsia="Times New Roman" w:hAnsi="Times New Roman" w:cs="Times New Roman"/>
          <w:color w:val="000000" w:themeColor="text1"/>
          <w:sz w:val="20"/>
          <w:szCs w:val="20"/>
        </w:rPr>
        <w:t>:   Google Cloud AI Platform provides comprehensive AI services and tools for building and deploying AI models, including the AI recommender and chatbot features of the Java Genie app.</w:t>
      </w:r>
    </w:p>
    <w:p w14:paraId="1D8161DC" w14:textId="23D0518C" w:rsidR="77EC3AEE" w:rsidRPr="0084157E" w:rsidRDefault="7BDFD7B0" w:rsidP="04492246">
      <w:pPr>
        <w:pStyle w:val="ListParagraph"/>
        <w:numPr>
          <w:ilvl w:val="0"/>
          <w:numId w:val="25"/>
        </w:numPr>
        <w:spacing w:before="220" w:after="220" w:line="276" w:lineRule="auto"/>
        <w:rPr>
          <w:rFonts w:ascii="Times New Roman" w:eastAsia="Times New Roman" w:hAnsi="Times New Roman" w:cs="Times New Roman"/>
          <w:color w:val="000000" w:themeColor="text1"/>
          <w:sz w:val="20"/>
          <w:szCs w:val="20"/>
        </w:rPr>
      </w:pPr>
      <w:r w:rsidRPr="0084157E">
        <w:rPr>
          <w:rFonts w:ascii="Times New Roman" w:eastAsia="Times New Roman" w:hAnsi="Times New Roman" w:cs="Times New Roman"/>
          <w:color w:val="000000" w:themeColor="text1"/>
          <w:sz w:val="20"/>
          <w:szCs w:val="20"/>
        </w:rPr>
        <w:t>Google Cloud AI Platform: $1,200/year</w:t>
      </w:r>
    </w:p>
    <w:p w14:paraId="3BE09186" w14:textId="5D2245B8" w:rsidR="04492246" w:rsidRPr="0084157E" w:rsidRDefault="7BDFD7B0" w:rsidP="200FC8E0">
      <w:pPr>
        <w:spacing w:before="220" w:after="220" w:line="276" w:lineRule="auto"/>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b/>
          <w:bCs/>
          <w:color w:val="000000" w:themeColor="text1"/>
          <w:sz w:val="20"/>
          <w:szCs w:val="20"/>
        </w:rPr>
        <w:t xml:space="preserve">CRM Software (Salesforce): </w:t>
      </w:r>
      <w:r w:rsidR="112DFE42" w:rsidRPr="24541271">
        <w:rPr>
          <w:rFonts w:ascii="Times New Roman" w:eastAsia="Times New Roman" w:hAnsi="Times New Roman" w:cs="Times New Roman"/>
          <w:color w:val="000000" w:themeColor="text1"/>
          <w:sz w:val="20"/>
          <w:szCs w:val="20"/>
        </w:rPr>
        <w:t>Offers customer relationship management software.</w:t>
      </w:r>
      <w:r w:rsidRPr="24541271">
        <w:rPr>
          <w:rFonts w:ascii="Times New Roman" w:eastAsia="Times New Roman" w:hAnsi="Times New Roman" w:cs="Times New Roman"/>
          <w:b/>
          <w:bCs/>
          <w:color w:val="000000" w:themeColor="text1"/>
          <w:sz w:val="20"/>
          <w:szCs w:val="20"/>
        </w:rPr>
        <w:t xml:space="preserve"> </w:t>
      </w:r>
      <w:r w:rsidRPr="24541271">
        <w:rPr>
          <w:rFonts w:ascii="Times New Roman" w:eastAsia="Times New Roman" w:hAnsi="Times New Roman" w:cs="Times New Roman"/>
          <w:color w:val="000000" w:themeColor="text1"/>
          <w:sz w:val="20"/>
          <w:szCs w:val="20"/>
        </w:rPr>
        <w:t>Estimated Cost: $300 - $3,600 per user per year</w:t>
      </w:r>
    </w:p>
    <w:p w14:paraId="70BABEE8" w14:textId="248A9806" w:rsidR="06652C97" w:rsidRPr="0084157E" w:rsidRDefault="09557160" w:rsidP="06652C97">
      <w:pPr>
        <w:spacing w:before="220" w:after="220" w:line="276" w:lineRule="auto"/>
        <w:rPr>
          <w:rFonts w:ascii="Times New Roman" w:eastAsia="Times New Roman" w:hAnsi="Times New Roman" w:cs="Times New Roman"/>
          <w:color w:val="000000" w:themeColor="text1"/>
          <w:sz w:val="20"/>
          <w:szCs w:val="20"/>
        </w:rPr>
      </w:pPr>
      <w:r w:rsidRPr="0084157E">
        <w:rPr>
          <w:rFonts w:ascii="Times New Roman" w:eastAsia="Times New Roman" w:hAnsi="Times New Roman" w:cs="Times New Roman"/>
          <w:b/>
          <w:color w:val="000000" w:themeColor="text1"/>
          <w:sz w:val="20"/>
          <w:szCs w:val="20"/>
        </w:rPr>
        <w:t>Content Management System (WordPress)</w:t>
      </w:r>
      <w:r w:rsidRPr="0084157E">
        <w:rPr>
          <w:rFonts w:ascii="Times New Roman" w:eastAsia="Times New Roman" w:hAnsi="Times New Roman" w:cs="Times New Roman"/>
          <w:color w:val="000000" w:themeColor="text1"/>
          <w:sz w:val="20"/>
          <w:szCs w:val="20"/>
        </w:rPr>
        <w:t>: Provides website content management and hosting. Price: $100 - $500 per year</w:t>
      </w:r>
    </w:p>
    <w:p w14:paraId="039711E2" w14:textId="08497C57" w:rsidR="494AF22E" w:rsidRPr="0084157E" w:rsidRDefault="09557160" w:rsidP="494AF22E">
      <w:pPr>
        <w:spacing w:before="220" w:after="220" w:line="276" w:lineRule="auto"/>
        <w:rPr>
          <w:rFonts w:ascii="Times New Roman" w:eastAsia="Times New Roman" w:hAnsi="Times New Roman" w:cs="Times New Roman"/>
          <w:color w:val="000000" w:themeColor="text1"/>
          <w:sz w:val="20"/>
          <w:szCs w:val="20"/>
        </w:rPr>
      </w:pPr>
      <w:r w:rsidRPr="0084157E">
        <w:rPr>
          <w:rFonts w:ascii="Times New Roman" w:eastAsia="Times New Roman" w:hAnsi="Times New Roman" w:cs="Times New Roman"/>
          <w:b/>
          <w:color w:val="000000" w:themeColor="text1"/>
          <w:sz w:val="20"/>
          <w:szCs w:val="20"/>
        </w:rPr>
        <w:t>Email Marketing and Automation (Mailchimp)</w:t>
      </w:r>
      <w:r w:rsidRPr="0084157E">
        <w:rPr>
          <w:rFonts w:ascii="Times New Roman" w:eastAsia="Times New Roman" w:hAnsi="Times New Roman" w:cs="Times New Roman"/>
          <w:color w:val="000000" w:themeColor="text1"/>
          <w:sz w:val="20"/>
          <w:szCs w:val="20"/>
        </w:rPr>
        <w:t>: Offers email marketing and automation tools. Price: $10 - $300 per month, or $120 - $3,600 per year</w:t>
      </w:r>
    </w:p>
    <w:p w14:paraId="12C93D2D" w14:textId="650738DF" w:rsidR="694CA3BD" w:rsidRPr="0084157E" w:rsidRDefault="09557160" w:rsidP="694CA3BD">
      <w:pPr>
        <w:spacing w:before="220" w:after="220" w:line="276" w:lineRule="auto"/>
        <w:rPr>
          <w:rFonts w:ascii="Times New Roman" w:eastAsia="Times New Roman" w:hAnsi="Times New Roman" w:cs="Times New Roman"/>
          <w:color w:val="000000" w:themeColor="text1"/>
          <w:sz w:val="20"/>
          <w:szCs w:val="20"/>
        </w:rPr>
      </w:pPr>
      <w:r w:rsidRPr="0084157E">
        <w:rPr>
          <w:rFonts w:ascii="Times New Roman" w:eastAsia="Times New Roman" w:hAnsi="Times New Roman" w:cs="Times New Roman"/>
          <w:b/>
          <w:bCs/>
          <w:color w:val="000000" w:themeColor="text1"/>
          <w:sz w:val="20"/>
          <w:szCs w:val="20"/>
        </w:rPr>
        <w:t>Customer Support and Helpdesk (Zendesk):</w:t>
      </w:r>
      <w:r w:rsidRPr="0084157E">
        <w:rPr>
          <w:rFonts w:ascii="Times New Roman" w:eastAsia="Times New Roman" w:hAnsi="Times New Roman" w:cs="Times New Roman"/>
          <w:color w:val="000000" w:themeColor="text1"/>
          <w:sz w:val="20"/>
          <w:szCs w:val="20"/>
        </w:rPr>
        <w:t xml:space="preserve"> Provides customer support and helpdesk solutions. Price: $20 - $150 per user per month, or $240 - $1,800 per user per year</w:t>
      </w:r>
    </w:p>
    <w:p w14:paraId="64AF327E" w14:textId="3710BEBB" w:rsidR="56B88D18" w:rsidRPr="0084157E" w:rsidRDefault="09557160" w:rsidP="24541271">
      <w:pPr>
        <w:spacing w:before="220" w:after="220" w:line="276" w:lineRule="auto"/>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b/>
          <w:bCs/>
          <w:color w:val="000000" w:themeColor="text1"/>
          <w:sz w:val="20"/>
          <w:szCs w:val="20"/>
        </w:rPr>
        <w:t xml:space="preserve">Accounting and Financial Management (QuickBooks Online): </w:t>
      </w:r>
      <w:r w:rsidRPr="24541271">
        <w:rPr>
          <w:rFonts w:ascii="Times New Roman" w:eastAsia="Times New Roman" w:hAnsi="Times New Roman" w:cs="Times New Roman"/>
          <w:color w:val="000000" w:themeColor="text1"/>
          <w:sz w:val="20"/>
          <w:szCs w:val="20"/>
        </w:rPr>
        <w:t>Offers accounting and financial management software. Price: $15 - $150 per month, or $180 - $1,800 per year</w:t>
      </w:r>
    </w:p>
    <w:p w14:paraId="7EA2DBCB" w14:textId="0E1EA5CC" w:rsidR="56B88D18" w:rsidRPr="0084157E" w:rsidRDefault="09557160" w:rsidP="56B88D18">
      <w:pPr>
        <w:spacing w:before="220" w:after="220" w:line="276" w:lineRule="auto"/>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b/>
          <w:bCs/>
          <w:color w:val="000000" w:themeColor="text1"/>
          <w:sz w:val="20"/>
          <w:szCs w:val="20"/>
        </w:rPr>
        <w:t>Project Management and Task Tracking (Asana):</w:t>
      </w:r>
      <w:r w:rsidRPr="24541271">
        <w:rPr>
          <w:rFonts w:ascii="Times New Roman" w:eastAsia="Times New Roman" w:hAnsi="Times New Roman" w:cs="Times New Roman"/>
          <w:color w:val="000000" w:themeColor="text1"/>
          <w:sz w:val="20"/>
          <w:szCs w:val="20"/>
        </w:rPr>
        <w:t xml:space="preserve"> Provides project management and task tracking tools. Price: $10 - $30 per user per month, or $120 - $360 per user per year</w:t>
      </w:r>
    </w:p>
    <w:p w14:paraId="083389AB" w14:textId="5C0369D2" w:rsidR="6E192474" w:rsidRPr="0084157E" w:rsidRDefault="09557160" w:rsidP="6E192474">
      <w:pPr>
        <w:spacing w:before="220" w:after="220" w:line="276" w:lineRule="auto"/>
        <w:rPr>
          <w:rFonts w:ascii="Times New Roman" w:eastAsia="Times New Roman" w:hAnsi="Times New Roman" w:cs="Times New Roman"/>
          <w:color w:val="000000" w:themeColor="text1"/>
          <w:sz w:val="20"/>
          <w:szCs w:val="20"/>
        </w:rPr>
      </w:pPr>
      <w:r w:rsidRPr="0084157E">
        <w:rPr>
          <w:rFonts w:ascii="Times New Roman" w:eastAsia="Times New Roman" w:hAnsi="Times New Roman" w:cs="Times New Roman"/>
          <w:b/>
          <w:color w:val="000000" w:themeColor="text1"/>
          <w:sz w:val="20"/>
          <w:szCs w:val="20"/>
        </w:rPr>
        <w:t>Document Collaboration and Storage (Google Workspace)</w:t>
      </w:r>
      <w:r w:rsidRPr="0084157E">
        <w:rPr>
          <w:rFonts w:ascii="Times New Roman" w:eastAsia="Times New Roman" w:hAnsi="Times New Roman" w:cs="Times New Roman"/>
          <w:color w:val="000000" w:themeColor="text1"/>
          <w:sz w:val="20"/>
          <w:szCs w:val="20"/>
        </w:rPr>
        <w:t>: Offers document collaboration and storage solutions. Price: $6 - $25 per user per month, or $72 - $300 per user per year</w:t>
      </w:r>
    </w:p>
    <w:p w14:paraId="2F40CCCD" w14:textId="5810B2D3" w:rsidR="6B80DA4C" w:rsidRPr="0084157E" w:rsidRDefault="09557160" w:rsidP="075C7B5F">
      <w:pPr>
        <w:spacing w:before="220" w:after="220" w:line="276" w:lineRule="auto"/>
        <w:rPr>
          <w:rFonts w:ascii="Times New Roman" w:eastAsia="Times New Roman" w:hAnsi="Times New Roman" w:cs="Times New Roman"/>
          <w:color w:val="000000" w:themeColor="text1"/>
          <w:sz w:val="20"/>
          <w:szCs w:val="20"/>
        </w:rPr>
      </w:pPr>
      <w:r w:rsidRPr="0084157E">
        <w:rPr>
          <w:rFonts w:ascii="Times New Roman" w:eastAsia="Times New Roman" w:hAnsi="Times New Roman" w:cs="Times New Roman"/>
          <w:b/>
          <w:color w:val="000000" w:themeColor="text1"/>
          <w:sz w:val="20"/>
          <w:szCs w:val="20"/>
        </w:rPr>
        <w:t>Customer Feedback and Survey Software (SurveyMonkey):</w:t>
      </w:r>
      <w:r w:rsidRPr="0084157E">
        <w:rPr>
          <w:rFonts w:ascii="Times New Roman" w:eastAsia="Times New Roman" w:hAnsi="Times New Roman" w:cs="Times New Roman"/>
          <w:color w:val="000000" w:themeColor="text1"/>
          <w:sz w:val="20"/>
          <w:szCs w:val="20"/>
        </w:rPr>
        <w:t xml:space="preserve"> Provides customer feedback and survey solutions. Price: $25 - $100 per user per month, or $300 - $1,200 per user per year</w:t>
      </w:r>
    </w:p>
    <w:p w14:paraId="3EB21E4E" w14:textId="1EEBEBFA" w:rsidR="7FD2D354" w:rsidRPr="0084157E" w:rsidRDefault="30E714A8" w:rsidP="0595F531">
      <w:pPr>
        <w:spacing w:before="220" w:after="220" w:line="276" w:lineRule="auto"/>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b/>
          <w:bCs/>
          <w:color w:val="000000" w:themeColor="text1"/>
          <w:sz w:val="20"/>
          <w:szCs w:val="20"/>
        </w:rPr>
        <w:t>Antivirus and Endpoint Protection:</w:t>
      </w:r>
      <w:r w:rsidRPr="24541271">
        <w:rPr>
          <w:rFonts w:ascii="Times New Roman" w:eastAsia="Times New Roman" w:hAnsi="Times New Roman" w:cs="Times New Roman"/>
          <w:color w:val="000000" w:themeColor="text1"/>
          <w:sz w:val="20"/>
          <w:szCs w:val="20"/>
        </w:rPr>
        <w:t xml:space="preserve"> </w:t>
      </w:r>
      <w:r w:rsidR="4DDF014F" w:rsidRPr="24541271">
        <w:rPr>
          <w:rFonts w:ascii="Times New Roman" w:eastAsia="Times New Roman" w:hAnsi="Times New Roman" w:cs="Times New Roman"/>
          <w:color w:val="000000" w:themeColor="text1"/>
          <w:sz w:val="20"/>
          <w:szCs w:val="20"/>
        </w:rPr>
        <w:t xml:space="preserve">These tools provide essential protection against malware, ransomware, and other cyber threats for all devices used within the company. </w:t>
      </w:r>
      <w:r w:rsidRPr="24541271">
        <w:rPr>
          <w:rFonts w:ascii="Times New Roman" w:eastAsia="Times New Roman" w:hAnsi="Times New Roman" w:cs="Times New Roman"/>
          <w:color w:val="000000" w:themeColor="text1"/>
          <w:sz w:val="20"/>
          <w:szCs w:val="20"/>
        </w:rPr>
        <w:t>Bitdefender, McAfee, Symantec, Price: Approximately $30 - $60 per device per year</w:t>
      </w:r>
    </w:p>
    <w:p w14:paraId="367F4F81" w14:textId="5D92AA52" w:rsidR="30E714A8" w:rsidRDefault="30E714A8" w:rsidP="24541271">
      <w:pPr>
        <w:spacing w:line="276" w:lineRule="auto"/>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b/>
          <w:bCs/>
          <w:color w:val="000000" w:themeColor="text1"/>
          <w:sz w:val="20"/>
          <w:szCs w:val="20"/>
        </w:rPr>
        <w:t xml:space="preserve">Firewall and Network Security: </w:t>
      </w:r>
      <w:r w:rsidR="2AEFAA2D" w:rsidRPr="24541271">
        <w:rPr>
          <w:rFonts w:ascii="Times New Roman" w:eastAsia="Times New Roman" w:hAnsi="Times New Roman" w:cs="Times New Roman"/>
          <w:color w:val="000000" w:themeColor="text1"/>
          <w:sz w:val="20"/>
          <w:szCs w:val="20"/>
        </w:rPr>
        <w:t xml:space="preserve">Firewalls are essential for securing the network perimeter and controlling incoming and outgoing traffic to prevent unauthorized access and cyber-attacks. </w:t>
      </w:r>
      <w:r w:rsidRPr="24541271">
        <w:rPr>
          <w:rFonts w:ascii="Times New Roman" w:eastAsia="Times New Roman" w:hAnsi="Times New Roman" w:cs="Times New Roman"/>
          <w:color w:val="000000" w:themeColor="text1"/>
          <w:sz w:val="20"/>
          <w:szCs w:val="20"/>
        </w:rPr>
        <w:t>Cisco, Palo Alto Networks, Fortinet, Price: Firewall appliances range from $500 to $10,000 or more, with annual subscriptions costing $500 - $5,000 per year.</w:t>
      </w:r>
    </w:p>
    <w:p w14:paraId="16BE3B98" w14:textId="3B5D4ADD" w:rsidR="30E714A8" w:rsidRPr="0084157E" w:rsidRDefault="30E714A8" w:rsidP="0185D2DA">
      <w:pPr>
        <w:spacing w:line="276" w:lineRule="auto"/>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b/>
          <w:bCs/>
          <w:color w:val="000000" w:themeColor="text1"/>
          <w:sz w:val="20"/>
          <w:szCs w:val="20"/>
        </w:rPr>
        <w:t>Penetration Testing and Vulnerability Assessment</w:t>
      </w:r>
      <w:r w:rsidRPr="24541271">
        <w:rPr>
          <w:rFonts w:ascii="Times New Roman" w:eastAsia="Times New Roman" w:hAnsi="Times New Roman" w:cs="Times New Roman"/>
          <w:color w:val="000000" w:themeColor="text1"/>
          <w:sz w:val="20"/>
          <w:szCs w:val="20"/>
        </w:rPr>
        <w:t xml:space="preserve">: </w:t>
      </w:r>
      <w:r w:rsidR="15C41977" w:rsidRPr="24541271">
        <w:rPr>
          <w:rFonts w:ascii="Times New Roman" w:eastAsia="Times New Roman" w:hAnsi="Times New Roman" w:cs="Times New Roman"/>
          <w:color w:val="000000" w:themeColor="text1"/>
          <w:sz w:val="20"/>
          <w:szCs w:val="20"/>
        </w:rPr>
        <w:t xml:space="preserve">Regular penetration testing, and vulnerability assessments help identify and remediate security weaknesses in the systems and infrastructure before they can be exploited by cyber attackers. </w:t>
      </w:r>
      <w:r w:rsidRPr="24541271">
        <w:rPr>
          <w:rFonts w:ascii="Times New Roman" w:eastAsia="Times New Roman" w:hAnsi="Times New Roman" w:cs="Times New Roman"/>
          <w:color w:val="000000" w:themeColor="text1"/>
          <w:sz w:val="20"/>
          <w:szCs w:val="20"/>
        </w:rPr>
        <w:t>Rapid7, Tenable, Qualys Price: Penetration testing services may cost $5,000 - $20,000 per engagement, while vulnerability assessment tools may have annual subscription fees of $2,000 - $10,000.</w:t>
      </w:r>
    </w:p>
    <w:p w14:paraId="2A57D7F9" w14:textId="05A79AB2" w:rsidR="24541271" w:rsidRDefault="3FFC9E93" w:rsidP="2F4C3F7E">
      <w:pPr>
        <w:tabs>
          <w:tab w:val="left" w:pos="1440"/>
          <w:tab w:val="left" w:leader="dot" w:pos="4320"/>
          <w:tab w:val="left" w:pos="6480"/>
        </w:tabs>
        <w:spacing w:after="0" w:line="276" w:lineRule="auto"/>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color w:val="000000" w:themeColor="text1"/>
          <w:sz w:val="20"/>
          <w:szCs w:val="20"/>
        </w:rPr>
        <w:t xml:space="preserve">Based on no of employees, and no of users and customers, the </w:t>
      </w:r>
      <w:r w:rsidR="5B7B1D73" w:rsidRPr="24541271">
        <w:rPr>
          <w:rFonts w:ascii="Times New Roman" w:eastAsia="Times New Roman" w:hAnsi="Times New Roman" w:cs="Times New Roman"/>
          <w:color w:val="000000" w:themeColor="text1"/>
          <w:sz w:val="20"/>
          <w:szCs w:val="20"/>
        </w:rPr>
        <w:t>expected first-</w:t>
      </w:r>
      <w:r w:rsidRPr="24541271">
        <w:rPr>
          <w:rFonts w:ascii="Times New Roman" w:eastAsia="Times New Roman" w:hAnsi="Times New Roman" w:cs="Times New Roman"/>
          <w:color w:val="000000" w:themeColor="text1"/>
          <w:sz w:val="20"/>
          <w:szCs w:val="20"/>
        </w:rPr>
        <w:t>year expenses for software technologies would be a minimum of 12000$</w:t>
      </w:r>
      <w:r w:rsidR="7136FAC9" w:rsidRPr="24541271">
        <w:rPr>
          <w:rFonts w:ascii="Times New Roman" w:eastAsia="Times New Roman" w:hAnsi="Times New Roman" w:cs="Times New Roman"/>
          <w:color w:val="000000" w:themeColor="text1"/>
          <w:sz w:val="20"/>
          <w:szCs w:val="20"/>
        </w:rPr>
        <w:t>, with a slight increase in costs for next year making the costs nearly $1</w:t>
      </w:r>
      <w:r w:rsidR="5BB939CD" w:rsidRPr="24541271">
        <w:rPr>
          <w:rFonts w:ascii="Times New Roman" w:eastAsia="Times New Roman" w:hAnsi="Times New Roman" w:cs="Times New Roman"/>
          <w:color w:val="000000" w:themeColor="text1"/>
          <w:sz w:val="20"/>
          <w:szCs w:val="20"/>
        </w:rPr>
        <w:t>5</w:t>
      </w:r>
      <w:r w:rsidR="7136FAC9" w:rsidRPr="24541271">
        <w:rPr>
          <w:rFonts w:ascii="Times New Roman" w:eastAsia="Times New Roman" w:hAnsi="Times New Roman" w:cs="Times New Roman"/>
          <w:color w:val="000000" w:themeColor="text1"/>
          <w:sz w:val="20"/>
          <w:szCs w:val="20"/>
        </w:rPr>
        <w:t>,500. We expect to see</w:t>
      </w:r>
      <w:r w:rsidR="69A7C319" w:rsidRPr="24541271">
        <w:rPr>
          <w:rFonts w:ascii="Times New Roman" w:eastAsia="Times New Roman" w:hAnsi="Times New Roman" w:cs="Times New Roman"/>
          <w:color w:val="000000" w:themeColor="text1"/>
          <w:sz w:val="20"/>
          <w:szCs w:val="20"/>
        </w:rPr>
        <w:t xml:space="preserve"> a significant increase in both </w:t>
      </w:r>
      <w:r w:rsidR="1C03DBE4" w:rsidRPr="24541271">
        <w:rPr>
          <w:rFonts w:ascii="Times New Roman" w:eastAsia="Times New Roman" w:hAnsi="Times New Roman" w:cs="Times New Roman"/>
          <w:color w:val="000000" w:themeColor="text1"/>
          <w:sz w:val="20"/>
          <w:szCs w:val="20"/>
        </w:rPr>
        <w:t xml:space="preserve">the </w:t>
      </w:r>
      <w:r w:rsidR="69A7C319" w:rsidRPr="24541271">
        <w:rPr>
          <w:rFonts w:ascii="Times New Roman" w:eastAsia="Times New Roman" w:hAnsi="Times New Roman" w:cs="Times New Roman"/>
          <w:color w:val="000000" w:themeColor="text1"/>
          <w:sz w:val="20"/>
          <w:szCs w:val="20"/>
        </w:rPr>
        <w:t>number of employees</w:t>
      </w:r>
      <w:r w:rsidR="207BBE6C" w:rsidRPr="24541271">
        <w:rPr>
          <w:rFonts w:ascii="Times New Roman" w:eastAsia="Times New Roman" w:hAnsi="Times New Roman" w:cs="Times New Roman"/>
          <w:color w:val="000000" w:themeColor="text1"/>
          <w:sz w:val="20"/>
          <w:szCs w:val="20"/>
        </w:rPr>
        <w:t xml:space="preserve">, </w:t>
      </w:r>
      <w:r w:rsidR="69A7C319" w:rsidRPr="24541271">
        <w:rPr>
          <w:rFonts w:ascii="Times New Roman" w:eastAsia="Times New Roman" w:hAnsi="Times New Roman" w:cs="Times New Roman"/>
          <w:color w:val="000000" w:themeColor="text1"/>
          <w:sz w:val="20"/>
          <w:szCs w:val="20"/>
        </w:rPr>
        <w:t xml:space="preserve">customers and </w:t>
      </w:r>
      <w:r w:rsidR="515B237F" w:rsidRPr="24541271">
        <w:rPr>
          <w:rFonts w:ascii="Times New Roman" w:eastAsia="Times New Roman" w:hAnsi="Times New Roman" w:cs="Times New Roman"/>
          <w:color w:val="000000" w:themeColor="text1"/>
          <w:sz w:val="20"/>
          <w:szCs w:val="20"/>
        </w:rPr>
        <w:t xml:space="preserve">quantities of </w:t>
      </w:r>
      <w:r w:rsidR="69A7C319" w:rsidRPr="24541271">
        <w:rPr>
          <w:rFonts w:ascii="Times New Roman" w:eastAsia="Times New Roman" w:hAnsi="Times New Roman" w:cs="Times New Roman"/>
          <w:color w:val="000000" w:themeColor="text1"/>
          <w:sz w:val="20"/>
          <w:szCs w:val="20"/>
        </w:rPr>
        <w:t xml:space="preserve">data attached to </w:t>
      </w:r>
      <w:r w:rsidR="585A145D" w:rsidRPr="24541271">
        <w:rPr>
          <w:rFonts w:ascii="Times New Roman" w:eastAsia="Times New Roman" w:hAnsi="Times New Roman" w:cs="Times New Roman"/>
          <w:color w:val="000000" w:themeColor="text1"/>
          <w:sz w:val="20"/>
          <w:szCs w:val="20"/>
        </w:rPr>
        <w:t>everyone subsequentially increasing the dem</w:t>
      </w:r>
      <w:r w:rsidR="19092F1F" w:rsidRPr="24541271">
        <w:rPr>
          <w:rFonts w:ascii="Times New Roman" w:eastAsia="Times New Roman" w:hAnsi="Times New Roman" w:cs="Times New Roman"/>
          <w:color w:val="000000" w:themeColor="text1"/>
          <w:sz w:val="20"/>
          <w:szCs w:val="20"/>
        </w:rPr>
        <w:t xml:space="preserve">and </w:t>
      </w:r>
      <w:r w:rsidR="361A7851" w:rsidRPr="24541271">
        <w:rPr>
          <w:rFonts w:ascii="Times New Roman" w:eastAsia="Times New Roman" w:hAnsi="Times New Roman" w:cs="Times New Roman"/>
          <w:color w:val="000000" w:themeColor="text1"/>
          <w:sz w:val="20"/>
          <w:szCs w:val="20"/>
        </w:rPr>
        <w:t>for</w:t>
      </w:r>
      <w:r w:rsidR="19092F1F" w:rsidRPr="24541271">
        <w:rPr>
          <w:rFonts w:ascii="Times New Roman" w:eastAsia="Times New Roman" w:hAnsi="Times New Roman" w:cs="Times New Roman"/>
          <w:color w:val="000000" w:themeColor="text1"/>
          <w:sz w:val="20"/>
          <w:szCs w:val="20"/>
        </w:rPr>
        <w:t xml:space="preserve"> and usage of these tools.</w:t>
      </w:r>
      <w:r w:rsidR="3A099BEB" w:rsidRPr="24541271">
        <w:rPr>
          <w:rFonts w:ascii="Times New Roman" w:eastAsia="Times New Roman" w:hAnsi="Times New Roman" w:cs="Times New Roman"/>
          <w:color w:val="000000" w:themeColor="text1"/>
          <w:sz w:val="20"/>
          <w:szCs w:val="20"/>
        </w:rPr>
        <w:t xml:space="preserve"> So, in the third year, the expenses escalate to </w:t>
      </w:r>
      <w:r w:rsidR="47528B80" w:rsidRPr="24541271">
        <w:rPr>
          <w:rFonts w:ascii="Times New Roman" w:eastAsia="Times New Roman" w:hAnsi="Times New Roman" w:cs="Times New Roman"/>
          <w:color w:val="000000" w:themeColor="text1"/>
          <w:sz w:val="20"/>
          <w:szCs w:val="20"/>
        </w:rPr>
        <w:t xml:space="preserve">nearly </w:t>
      </w:r>
      <w:r w:rsidR="3A099BEB" w:rsidRPr="24541271">
        <w:rPr>
          <w:rFonts w:ascii="Times New Roman" w:eastAsia="Times New Roman" w:hAnsi="Times New Roman" w:cs="Times New Roman"/>
          <w:color w:val="000000" w:themeColor="text1"/>
          <w:sz w:val="20"/>
          <w:szCs w:val="20"/>
        </w:rPr>
        <w:t>$</w:t>
      </w:r>
      <w:r w:rsidR="7A4BD524" w:rsidRPr="24541271">
        <w:rPr>
          <w:rFonts w:ascii="Times New Roman" w:eastAsia="Times New Roman" w:hAnsi="Times New Roman" w:cs="Times New Roman"/>
          <w:color w:val="000000" w:themeColor="text1"/>
          <w:sz w:val="20"/>
          <w:szCs w:val="20"/>
        </w:rPr>
        <w:t>2</w:t>
      </w:r>
      <w:r w:rsidR="26F1F6CE" w:rsidRPr="24541271">
        <w:rPr>
          <w:rFonts w:ascii="Times New Roman" w:eastAsia="Times New Roman" w:hAnsi="Times New Roman" w:cs="Times New Roman"/>
          <w:color w:val="000000" w:themeColor="text1"/>
          <w:sz w:val="20"/>
          <w:szCs w:val="20"/>
        </w:rPr>
        <w:t>1</w:t>
      </w:r>
      <w:r w:rsidR="2FF8E490" w:rsidRPr="24541271">
        <w:rPr>
          <w:rFonts w:ascii="Times New Roman" w:eastAsia="Times New Roman" w:hAnsi="Times New Roman" w:cs="Times New Roman"/>
          <w:color w:val="000000" w:themeColor="text1"/>
          <w:sz w:val="20"/>
          <w:szCs w:val="20"/>
        </w:rPr>
        <w:t>,000</w:t>
      </w:r>
    </w:p>
    <w:p w14:paraId="33E4972C" w14:textId="3DFABB8F" w:rsidR="2F4C3F7E" w:rsidRDefault="2F4C3F7E" w:rsidP="2F4C3F7E">
      <w:pPr>
        <w:tabs>
          <w:tab w:val="left" w:pos="1440"/>
          <w:tab w:val="left" w:leader="dot" w:pos="4320"/>
          <w:tab w:val="left" w:pos="6480"/>
        </w:tabs>
        <w:spacing w:after="0"/>
        <w:rPr>
          <w:rFonts w:ascii="Times New Roman" w:eastAsia="Times New Roman" w:hAnsi="Times New Roman" w:cs="Times New Roman"/>
          <w:color w:val="000000" w:themeColor="text1"/>
          <w:sz w:val="20"/>
          <w:szCs w:val="20"/>
        </w:rPr>
      </w:pPr>
    </w:p>
    <w:p w14:paraId="09637548" w14:textId="18B17AA7" w:rsidR="00F922BE" w:rsidRDefault="2348CB6A" w:rsidP="24541271">
      <w:pPr>
        <w:spacing w:after="0" w:line="276" w:lineRule="auto"/>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b/>
          <w:bCs/>
          <w:color w:val="000000" w:themeColor="text1"/>
          <w:sz w:val="20"/>
          <w:szCs w:val="20"/>
        </w:rPr>
        <w:t>Intrusion Detection and Prevention Systems (IDPS):</w:t>
      </w:r>
      <w:r w:rsidRPr="24541271">
        <w:rPr>
          <w:rFonts w:ascii="Times New Roman" w:eastAsia="Times New Roman" w:hAnsi="Times New Roman" w:cs="Times New Roman"/>
          <w:color w:val="000000" w:themeColor="text1"/>
          <w:sz w:val="20"/>
          <w:szCs w:val="20"/>
        </w:rPr>
        <w:t xml:space="preserve"> IDPS tools monitor network traffic for suspicious activity and help detect and prevent cyber threats such as intrusions, exploits, and malware attacks. Snort, Suricata, Cisco, Firepower, Price: IDPS solutions may cost $1,000 - $5,000 per year for software licenses, plus additional fees for hardware appliances if required.</w:t>
      </w:r>
    </w:p>
    <w:p w14:paraId="61697715" w14:textId="25F6979D" w:rsidR="00F922BE" w:rsidRDefault="00F922BE" w:rsidP="24541271">
      <w:pPr>
        <w:tabs>
          <w:tab w:val="left" w:pos="1440"/>
          <w:tab w:val="left" w:leader="dot" w:pos="4320"/>
          <w:tab w:val="left" w:pos="6480"/>
        </w:tabs>
        <w:spacing w:after="0"/>
        <w:rPr>
          <w:rFonts w:ascii="Times New Roman" w:eastAsia="Times New Roman" w:hAnsi="Times New Roman" w:cs="Times New Roman"/>
          <w:color w:val="000000" w:themeColor="text1"/>
          <w:sz w:val="20"/>
          <w:szCs w:val="20"/>
        </w:rPr>
      </w:pPr>
    </w:p>
    <w:p w14:paraId="21B7E74F" w14:textId="1D33A5B9" w:rsidR="3CCFFD77" w:rsidRPr="00F922BE" w:rsidRDefault="3CCFFD77" w:rsidP="24541271">
      <w:pPr>
        <w:tabs>
          <w:tab w:val="left" w:pos="1440"/>
          <w:tab w:val="left" w:leader="dot" w:pos="4320"/>
          <w:tab w:val="left" w:pos="6480"/>
        </w:tabs>
        <w:spacing w:after="0"/>
        <w:rPr>
          <w:color w:val="000000" w:themeColor="text1"/>
          <w:sz w:val="20"/>
          <w:szCs w:val="20"/>
        </w:rPr>
      </w:pPr>
      <w:r w:rsidRPr="24541271">
        <w:rPr>
          <w:rFonts w:ascii="Times New Roman" w:eastAsia="Times New Roman" w:hAnsi="Times New Roman" w:cs="Times New Roman"/>
          <w:b/>
          <w:bCs/>
          <w:color w:val="000000" w:themeColor="text1"/>
          <w:sz w:val="20"/>
          <w:szCs w:val="20"/>
        </w:rPr>
        <w:t>Social Media Campaigns (Hootsuite):</w:t>
      </w:r>
      <w:r w:rsidRPr="24541271">
        <w:rPr>
          <w:rFonts w:ascii="Times New Roman" w:eastAsia="Times New Roman" w:hAnsi="Times New Roman" w:cs="Times New Roman"/>
          <w:color w:val="000000" w:themeColor="text1"/>
          <w:sz w:val="20"/>
          <w:szCs w:val="20"/>
        </w:rPr>
        <w:t xml:space="preserve"> </w:t>
      </w:r>
      <w:r w:rsidR="3C551A8D" w:rsidRPr="24541271">
        <w:rPr>
          <w:rFonts w:ascii="Times New Roman" w:eastAsia="Times New Roman" w:hAnsi="Times New Roman" w:cs="Times New Roman"/>
          <w:color w:val="000000" w:themeColor="text1"/>
          <w:sz w:val="20"/>
          <w:szCs w:val="20"/>
        </w:rPr>
        <w:t xml:space="preserve">Hootsuite streamlines social media management tasks, saves time, and enables efficient campaign execution and tracking, essential for maintaining a consistent online presence. </w:t>
      </w:r>
      <w:r w:rsidRPr="24541271">
        <w:rPr>
          <w:rFonts w:ascii="Times New Roman" w:eastAsia="Times New Roman" w:hAnsi="Times New Roman" w:cs="Times New Roman"/>
          <w:color w:val="000000" w:themeColor="text1"/>
          <w:sz w:val="20"/>
          <w:szCs w:val="20"/>
        </w:rPr>
        <w:t>Provides social media management tools. Price: Starting at $19 per month, or approximately $228 per year</w:t>
      </w:r>
    </w:p>
    <w:p w14:paraId="73888735" w14:textId="77777777" w:rsidR="00F922BE" w:rsidRDefault="00F922BE" w:rsidP="24541271">
      <w:pPr>
        <w:tabs>
          <w:tab w:val="left" w:pos="1440"/>
          <w:tab w:val="left" w:leader="dot" w:pos="4320"/>
          <w:tab w:val="left" w:pos="6480"/>
        </w:tabs>
        <w:spacing w:after="0"/>
        <w:rPr>
          <w:rFonts w:ascii="Times New Roman" w:eastAsia="Times New Roman" w:hAnsi="Times New Roman" w:cs="Times New Roman"/>
          <w:b/>
          <w:bCs/>
          <w:color w:val="000000" w:themeColor="text1"/>
          <w:sz w:val="20"/>
          <w:szCs w:val="20"/>
        </w:rPr>
      </w:pPr>
    </w:p>
    <w:p w14:paraId="3C108268" w14:textId="4505B5E2" w:rsidR="5D59438B" w:rsidRPr="00F3505A" w:rsidRDefault="3CCFFD77" w:rsidP="24541271">
      <w:pPr>
        <w:tabs>
          <w:tab w:val="left" w:pos="1440"/>
          <w:tab w:val="left" w:leader="dot" w:pos="4320"/>
          <w:tab w:val="left" w:pos="6480"/>
        </w:tabs>
        <w:spacing w:after="0"/>
        <w:rPr>
          <w:rFonts w:ascii="Times New Roman" w:eastAsia="Times New Roman" w:hAnsi="Times New Roman" w:cs="Times New Roman"/>
          <w:color w:val="000000" w:themeColor="text1"/>
          <w:sz w:val="20"/>
          <w:szCs w:val="20"/>
        </w:rPr>
      </w:pPr>
      <w:r w:rsidRPr="24541271">
        <w:rPr>
          <w:rFonts w:ascii="Times New Roman" w:eastAsia="Times New Roman" w:hAnsi="Times New Roman" w:cs="Times New Roman"/>
          <w:b/>
          <w:bCs/>
          <w:color w:val="000000" w:themeColor="text1"/>
          <w:sz w:val="20"/>
          <w:szCs w:val="20"/>
        </w:rPr>
        <w:t xml:space="preserve">Trade Shows and </w:t>
      </w:r>
      <w:r w:rsidR="00D42DF2" w:rsidRPr="24541271">
        <w:rPr>
          <w:rFonts w:ascii="Times New Roman" w:eastAsia="Times New Roman" w:hAnsi="Times New Roman" w:cs="Times New Roman"/>
          <w:b/>
          <w:bCs/>
          <w:color w:val="000000" w:themeColor="text1"/>
          <w:sz w:val="20"/>
          <w:szCs w:val="20"/>
        </w:rPr>
        <w:t>Events:</w:t>
      </w:r>
      <w:r w:rsidR="0096103D" w:rsidRPr="24541271">
        <w:rPr>
          <w:rFonts w:ascii="Times New Roman" w:eastAsia="Times New Roman" w:hAnsi="Times New Roman" w:cs="Times New Roman"/>
          <w:b/>
          <w:bCs/>
          <w:color w:val="000000" w:themeColor="text1"/>
          <w:sz w:val="20"/>
          <w:szCs w:val="20"/>
        </w:rPr>
        <w:t xml:space="preserve"> </w:t>
      </w:r>
      <w:r w:rsidR="0096103D" w:rsidRPr="24541271">
        <w:rPr>
          <w:rFonts w:ascii="Times New Roman" w:eastAsia="Times New Roman" w:hAnsi="Times New Roman" w:cs="Times New Roman"/>
          <w:color w:val="000000" w:themeColor="text1"/>
          <w:sz w:val="20"/>
          <w:szCs w:val="20"/>
        </w:rPr>
        <w:t>We will set budget at $100,000 for annual tradeshows</w:t>
      </w:r>
      <w:r w:rsidR="00A446CF" w:rsidRPr="24541271">
        <w:rPr>
          <w:rFonts w:ascii="Times New Roman" w:eastAsia="Times New Roman" w:hAnsi="Times New Roman" w:cs="Times New Roman"/>
          <w:color w:val="000000" w:themeColor="text1"/>
          <w:sz w:val="20"/>
          <w:szCs w:val="20"/>
        </w:rPr>
        <w:t xml:space="preserve"> to allow us to attend 2 </w:t>
      </w:r>
      <w:r w:rsidR="0086389E" w:rsidRPr="24541271">
        <w:rPr>
          <w:rFonts w:ascii="Times New Roman" w:eastAsia="Times New Roman" w:hAnsi="Times New Roman" w:cs="Times New Roman"/>
          <w:color w:val="000000" w:themeColor="text1"/>
          <w:sz w:val="20"/>
          <w:szCs w:val="20"/>
        </w:rPr>
        <w:t xml:space="preserve">major </w:t>
      </w:r>
      <w:r w:rsidR="00A446CF" w:rsidRPr="24541271">
        <w:rPr>
          <w:rFonts w:ascii="Times New Roman" w:eastAsia="Times New Roman" w:hAnsi="Times New Roman" w:cs="Times New Roman"/>
          <w:color w:val="000000" w:themeColor="text1"/>
          <w:sz w:val="20"/>
          <w:szCs w:val="20"/>
        </w:rPr>
        <w:t>tradeshows per year starting in year 2</w:t>
      </w:r>
      <w:r w:rsidR="006B70CE" w:rsidRPr="24541271">
        <w:rPr>
          <w:rFonts w:ascii="Times New Roman" w:eastAsia="Times New Roman" w:hAnsi="Times New Roman" w:cs="Times New Roman"/>
          <w:color w:val="000000" w:themeColor="text1"/>
          <w:sz w:val="20"/>
          <w:szCs w:val="20"/>
        </w:rPr>
        <w:t>. Tradeshow budget is variable, but ultimately up to the company attending</w:t>
      </w:r>
      <w:r w:rsidR="000B39C3" w:rsidRPr="24541271">
        <w:rPr>
          <w:rFonts w:ascii="Times New Roman" w:eastAsia="Times New Roman" w:hAnsi="Times New Roman" w:cs="Times New Roman"/>
          <w:color w:val="000000" w:themeColor="text1"/>
          <w:sz w:val="20"/>
          <w:szCs w:val="20"/>
        </w:rPr>
        <w:t xml:space="preserve"> to determine how much they want to spend to </w:t>
      </w:r>
      <w:r w:rsidR="005D079E" w:rsidRPr="24541271">
        <w:rPr>
          <w:rFonts w:ascii="Times New Roman" w:eastAsia="Times New Roman" w:hAnsi="Times New Roman" w:cs="Times New Roman"/>
          <w:color w:val="000000" w:themeColor="text1"/>
          <w:sz w:val="20"/>
          <w:szCs w:val="20"/>
        </w:rPr>
        <w:t xml:space="preserve">get their product seen. </w:t>
      </w:r>
      <w:r w:rsidR="00761219" w:rsidRPr="24541271">
        <w:rPr>
          <w:rFonts w:ascii="Times New Roman" w:eastAsia="Times New Roman" w:hAnsi="Times New Roman" w:cs="Times New Roman"/>
          <w:color w:val="000000" w:themeColor="text1"/>
          <w:sz w:val="20"/>
          <w:szCs w:val="20"/>
        </w:rPr>
        <w:t>Getting a $10,000 b</w:t>
      </w:r>
      <w:r w:rsidR="002F5561" w:rsidRPr="24541271">
        <w:rPr>
          <w:rFonts w:ascii="Times New Roman" w:eastAsia="Times New Roman" w:hAnsi="Times New Roman" w:cs="Times New Roman"/>
          <w:color w:val="000000" w:themeColor="text1"/>
          <w:sz w:val="20"/>
          <w:szCs w:val="20"/>
        </w:rPr>
        <w:t>o</w:t>
      </w:r>
      <w:r w:rsidR="00761219" w:rsidRPr="24541271">
        <w:rPr>
          <w:rFonts w:ascii="Times New Roman" w:eastAsia="Times New Roman" w:hAnsi="Times New Roman" w:cs="Times New Roman"/>
          <w:color w:val="000000" w:themeColor="text1"/>
          <w:sz w:val="20"/>
          <w:szCs w:val="20"/>
        </w:rPr>
        <w:t xml:space="preserve">oth is a starting point, </w:t>
      </w:r>
      <w:r w:rsidR="004D3E97" w:rsidRPr="24541271">
        <w:rPr>
          <w:rFonts w:ascii="Times New Roman" w:eastAsia="Times New Roman" w:hAnsi="Times New Roman" w:cs="Times New Roman"/>
          <w:color w:val="000000" w:themeColor="text1"/>
          <w:sz w:val="20"/>
          <w:szCs w:val="20"/>
        </w:rPr>
        <w:t xml:space="preserve">will budget for </w:t>
      </w:r>
      <w:r w:rsidR="0011047E" w:rsidRPr="24541271">
        <w:rPr>
          <w:rFonts w:ascii="Times New Roman" w:eastAsia="Times New Roman" w:hAnsi="Times New Roman" w:cs="Times New Roman"/>
          <w:color w:val="000000" w:themeColor="text1"/>
          <w:sz w:val="20"/>
          <w:szCs w:val="20"/>
        </w:rPr>
        <w:t xml:space="preserve">bringing </w:t>
      </w:r>
      <w:r w:rsidR="00A26CA2" w:rsidRPr="24541271">
        <w:rPr>
          <w:rFonts w:ascii="Times New Roman" w:eastAsia="Times New Roman" w:hAnsi="Times New Roman" w:cs="Times New Roman"/>
          <w:color w:val="000000" w:themeColor="text1"/>
          <w:sz w:val="20"/>
          <w:szCs w:val="20"/>
        </w:rPr>
        <w:t>2-3 salespersons</w:t>
      </w:r>
      <w:r w:rsidR="007F5AB5" w:rsidRPr="24541271">
        <w:rPr>
          <w:rFonts w:ascii="Times New Roman" w:eastAsia="Times New Roman" w:hAnsi="Times New Roman" w:cs="Times New Roman"/>
          <w:color w:val="000000" w:themeColor="text1"/>
          <w:sz w:val="20"/>
          <w:szCs w:val="20"/>
        </w:rPr>
        <w:t xml:space="preserve"> or bra</w:t>
      </w:r>
      <w:r w:rsidR="007944D3" w:rsidRPr="24541271">
        <w:rPr>
          <w:rFonts w:ascii="Times New Roman" w:eastAsia="Times New Roman" w:hAnsi="Times New Roman" w:cs="Times New Roman"/>
          <w:color w:val="000000" w:themeColor="text1"/>
          <w:sz w:val="20"/>
          <w:szCs w:val="20"/>
        </w:rPr>
        <w:t>nd ambassadors</w:t>
      </w:r>
      <w:r w:rsidR="000B7053" w:rsidRPr="24541271">
        <w:rPr>
          <w:rFonts w:ascii="Times New Roman" w:eastAsia="Times New Roman" w:hAnsi="Times New Roman" w:cs="Times New Roman"/>
          <w:color w:val="000000" w:themeColor="text1"/>
          <w:sz w:val="20"/>
          <w:szCs w:val="20"/>
        </w:rPr>
        <w:t xml:space="preserve"> to attend</w:t>
      </w:r>
      <w:r w:rsidR="007944D3" w:rsidRPr="24541271">
        <w:rPr>
          <w:rFonts w:ascii="Times New Roman" w:eastAsia="Times New Roman" w:hAnsi="Times New Roman" w:cs="Times New Roman"/>
          <w:color w:val="000000" w:themeColor="text1"/>
          <w:sz w:val="20"/>
          <w:szCs w:val="20"/>
        </w:rPr>
        <w:t xml:space="preserve">. </w:t>
      </w:r>
      <w:r w:rsidR="005D079E" w:rsidRPr="24541271">
        <w:rPr>
          <w:rFonts w:ascii="Times New Roman" w:eastAsia="Times New Roman" w:hAnsi="Times New Roman" w:cs="Times New Roman"/>
          <w:color w:val="000000" w:themeColor="text1"/>
          <w:sz w:val="20"/>
          <w:szCs w:val="20"/>
        </w:rPr>
        <w:t xml:space="preserve">Tradeshows such as CES, Tech Crunch Disrupt, and SXSW are high attendance events </w:t>
      </w:r>
      <w:r w:rsidR="008E4FA0" w:rsidRPr="24541271">
        <w:rPr>
          <w:rFonts w:ascii="Times New Roman" w:eastAsia="Times New Roman" w:hAnsi="Times New Roman" w:cs="Times New Roman"/>
          <w:color w:val="000000" w:themeColor="text1"/>
          <w:sz w:val="20"/>
          <w:szCs w:val="20"/>
        </w:rPr>
        <w:t>from businesses across</w:t>
      </w:r>
      <w:r w:rsidR="007B64A2" w:rsidRPr="24541271">
        <w:rPr>
          <w:rFonts w:ascii="Times New Roman" w:eastAsia="Times New Roman" w:hAnsi="Times New Roman" w:cs="Times New Roman"/>
          <w:color w:val="000000" w:themeColor="text1"/>
          <w:sz w:val="20"/>
          <w:szCs w:val="20"/>
        </w:rPr>
        <w:t xml:space="preserve"> disciplines.</w:t>
      </w:r>
      <w:r w:rsidR="00785914" w:rsidRPr="24541271">
        <w:rPr>
          <w:rFonts w:ascii="Times New Roman" w:eastAsia="Times New Roman" w:hAnsi="Times New Roman" w:cs="Times New Roman"/>
          <w:color w:val="000000" w:themeColor="text1"/>
          <w:sz w:val="20"/>
          <w:szCs w:val="20"/>
        </w:rPr>
        <w:t xml:space="preserve"> The 100K budget includes cost of event, </w:t>
      </w:r>
      <w:r w:rsidR="005B2DB2" w:rsidRPr="24541271">
        <w:rPr>
          <w:rFonts w:ascii="Times New Roman" w:eastAsia="Times New Roman" w:hAnsi="Times New Roman" w:cs="Times New Roman"/>
          <w:color w:val="000000" w:themeColor="text1"/>
          <w:sz w:val="20"/>
          <w:szCs w:val="20"/>
        </w:rPr>
        <w:t>booth, booth design</w:t>
      </w:r>
      <w:r w:rsidR="005308AB" w:rsidRPr="24541271">
        <w:rPr>
          <w:rFonts w:ascii="Times New Roman" w:eastAsia="Times New Roman" w:hAnsi="Times New Roman" w:cs="Times New Roman"/>
          <w:color w:val="000000" w:themeColor="text1"/>
          <w:sz w:val="20"/>
          <w:szCs w:val="20"/>
        </w:rPr>
        <w:t xml:space="preserve">, </w:t>
      </w:r>
      <w:r w:rsidR="005B2DB2" w:rsidRPr="24541271">
        <w:rPr>
          <w:rFonts w:ascii="Times New Roman" w:eastAsia="Times New Roman" w:hAnsi="Times New Roman" w:cs="Times New Roman"/>
          <w:color w:val="000000" w:themeColor="text1"/>
          <w:sz w:val="20"/>
          <w:szCs w:val="20"/>
        </w:rPr>
        <w:t xml:space="preserve">printed materials, </w:t>
      </w:r>
      <w:r w:rsidR="00A3107C" w:rsidRPr="24541271">
        <w:rPr>
          <w:rFonts w:ascii="Times New Roman" w:eastAsia="Times New Roman" w:hAnsi="Times New Roman" w:cs="Times New Roman"/>
          <w:color w:val="000000" w:themeColor="text1"/>
          <w:sz w:val="20"/>
          <w:szCs w:val="20"/>
        </w:rPr>
        <w:t xml:space="preserve">travel, lodging, meals, </w:t>
      </w:r>
      <w:r w:rsidR="005B2DB2" w:rsidRPr="24541271">
        <w:rPr>
          <w:rFonts w:ascii="Times New Roman" w:eastAsia="Times New Roman" w:hAnsi="Times New Roman" w:cs="Times New Roman"/>
          <w:color w:val="000000" w:themeColor="text1"/>
          <w:sz w:val="20"/>
          <w:szCs w:val="20"/>
        </w:rPr>
        <w:t xml:space="preserve">and </w:t>
      </w:r>
      <w:r w:rsidR="00E76F66" w:rsidRPr="24541271">
        <w:rPr>
          <w:rFonts w:ascii="Times New Roman" w:eastAsia="Times New Roman" w:hAnsi="Times New Roman" w:cs="Times New Roman"/>
          <w:color w:val="000000" w:themeColor="text1"/>
          <w:sz w:val="20"/>
          <w:szCs w:val="20"/>
        </w:rPr>
        <w:t xml:space="preserve">coffee </w:t>
      </w:r>
      <w:r w:rsidR="00832122" w:rsidRPr="24541271">
        <w:rPr>
          <w:rFonts w:ascii="Times New Roman" w:eastAsia="Times New Roman" w:hAnsi="Times New Roman" w:cs="Times New Roman"/>
          <w:color w:val="000000" w:themeColor="text1"/>
          <w:sz w:val="20"/>
          <w:szCs w:val="20"/>
        </w:rPr>
        <w:t>samples</w:t>
      </w:r>
      <w:r w:rsidR="00E76F66" w:rsidRPr="24541271">
        <w:rPr>
          <w:rFonts w:ascii="Times New Roman" w:eastAsia="Times New Roman" w:hAnsi="Times New Roman" w:cs="Times New Roman"/>
          <w:color w:val="000000" w:themeColor="text1"/>
          <w:sz w:val="20"/>
          <w:szCs w:val="20"/>
        </w:rPr>
        <w:t xml:space="preserve"> to </w:t>
      </w:r>
      <w:r w:rsidR="00832122" w:rsidRPr="24541271">
        <w:rPr>
          <w:rFonts w:ascii="Times New Roman" w:eastAsia="Times New Roman" w:hAnsi="Times New Roman" w:cs="Times New Roman"/>
          <w:color w:val="000000" w:themeColor="text1"/>
          <w:sz w:val="20"/>
          <w:szCs w:val="20"/>
        </w:rPr>
        <w:t>give out to attendees.</w:t>
      </w:r>
    </w:p>
    <w:sectPr w:rsidR="5D59438B" w:rsidRPr="00F35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JBDPkS9ciPFMer" int2:id="O5PsxFf3">
      <int2:state int2:value="Rejected" int2:type="AugLoop_Text_Critique"/>
    </int2:textHash>
    <int2:textHash int2:hashCode="innEPRH/tVG0Dw" int2:id="nYFjyRFY">
      <int2:state int2:value="Rejected" int2:type="AugLoop_Text_Critique"/>
    </int2:textHash>
    <int2:textHash int2:hashCode="ySOFftr2VzPNJF" int2:id="vB4jNfzE">
      <int2:state int2:value="Rejected" int2:type="AugLoop_Text_Critique"/>
    </int2:textHash>
    <int2:bookmark int2:bookmarkName="_Int_QRoPWBJ0" int2:invalidationBookmarkName="" int2:hashCode="uPZ261WBIPE6QF" int2:id="e3l6sHN6">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E9F9A"/>
    <w:multiLevelType w:val="multilevel"/>
    <w:tmpl w:val="FFFFFFFF"/>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8F918B"/>
    <w:multiLevelType w:val="multilevel"/>
    <w:tmpl w:val="FFFFFFFF"/>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A4ADF7F"/>
    <w:multiLevelType w:val="multilevel"/>
    <w:tmpl w:val="FFFFFFFF"/>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33BA62"/>
    <w:multiLevelType w:val="multilevel"/>
    <w:tmpl w:val="FFFFFFFF"/>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3AF900B"/>
    <w:multiLevelType w:val="multilevel"/>
    <w:tmpl w:val="FFFFFFFF"/>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57CFDFC"/>
    <w:multiLevelType w:val="hybridMultilevel"/>
    <w:tmpl w:val="FFFFFFFF"/>
    <w:lvl w:ilvl="0" w:tplc="2C003F9E">
      <w:start w:val="1"/>
      <w:numFmt w:val="bullet"/>
      <w:lvlText w:val=""/>
      <w:lvlJc w:val="left"/>
      <w:pPr>
        <w:ind w:left="720" w:hanging="360"/>
      </w:pPr>
      <w:rPr>
        <w:rFonts w:ascii="Symbol" w:hAnsi="Symbol" w:hint="default"/>
      </w:rPr>
    </w:lvl>
    <w:lvl w:ilvl="1" w:tplc="FC4C9376">
      <w:start w:val="1"/>
      <w:numFmt w:val="bullet"/>
      <w:lvlText w:val="o"/>
      <w:lvlJc w:val="left"/>
      <w:pPr>
        <w:ind w:left="1440" w:hanging="360"/>
      </w:pPr>
      <w:rPr>
        <w:rFonts w:ascii="Courier New" w:hAnsi="Courier New" w:hint="default"/>
      </w:rPr>
    </w:lvl>
    <w:lvl w:ilvl="2" w:tplc="C40A2D3C">
      <w:start w:val="1"/>
      <w:numFmt w:val="bullet"/>
      <w:lvlText w:val=""/>
      <w:lvlJc w:val="left"/>
      <w:pPr>
        <w:ind w:left="2160" w:hanging="360"/>
      </w:pPr>
      <w:rPr>
        <w:rFonts w:ascii="Wingdings" w:hAnsi="Wingdings" w:hint="default"/>
      </w:rPr>
    </w:lvl>
    <w:lvl w:ilvl="3" w:tplc="B4F80FE8">
      <w:start w:val="1"/>
      <w:numFmt w:val="bullet"/>
      <w:lvlText w:val=""/>
      <w:lvlJc w:val="left"/>
      <w:pPr>
        <w:ind w:left="2880" w:hanging="360"/>
      </w:pPr>
      <w:rPr>
        <w:rFonts w:ascii="Symbol" w:hAnsi="Symbol" w:hint="default"/>
      </w:rPr>
    </w:lvl>
    <w:lvl w:ilvl="4" w:tplc="82D6D8E0">
      <w:start w:val="1"/>
      <w:numFmt w:val="bullet"/>
      <w:lvlText w:val="o"/>
      <w:lvlJc w:val="left"/>
      <w:pPr>
        <w:ind w:left="3600" w:hanging="360"/>
      </w:pPr>
      <w:rPr>
        <w:rFonts w:ascii="Courier New" w:hAnsi="Courier New" w:hint="default"/>
      </w:rPr>
    </w:lvl>
    <w:lvl w:ilvl="5" w:tplc="CB3C5342">
      <w:start w:val="1"/>
      <w:numFmt w:val="bullet"/>
      <w:lvlText w:val=""/>
      <w:lvlJc w:val="left"/>
      <w:pPr>
        <w:ind w:left="4320" w:hanging="360"/>
      </w:pPr>
      <w:rPr>
        <w:rFonts w:ascii="Wingdings" w:hAnsi="Wingdings" w:hint="default"/>
      </w:rPr>
    </w:lvl>
    <w:lvl w:ilvl="6" w:tplc="7046B9D2">
      <w:start w:val="1"/>
      <w:numFmt w:val="bullet"/>
      <w:lvlText w:val=""/>
      <w:lvlJc w:val="left"/>
      <w:pPr>
        <w:ind w:left="5040" w:hanging="360"/>
      </w:pPr>
      <w:rPr>
        <w:rFonts w:ascii="Symbol" w:hAnsi="Symbol" w:hint="default"/>
      </w:rPr>
    </w:lvl>
    <w:lvl w:ilvl="7" w:tplc="5AFCFC84">
      <w:start w:val="1"/>
      <w:numFmt w:val="bullet"/>
      <w:lvlText w:val="o"/>
      <w:lvlJc w:val="left"/>
      <w:pPr>
        <w:ind w:left="5760" w:hanging="360"/>
      </w:pPr>
      <w:rPr>
        <w:rFonts w:ascii="Courier New" w:hAnsi="Courier New" w:hint="default"/>
      </w:rPr>
    </w:lvl>
    <w:lvl w:ilvl="8" w:tplc="0748B304">
      <w:start w:val="1"/>
      <w:numFmt w:val="bullet"/>
      <w:lvlText w:val=""/>
      <w:lvlJc w:val="left"/>
      <w:pPr>
        <w:ind w:left="6480" w:hanging="360"/>
      </w:pPr>
      <w:rPr>
        <w:rFonts w:ascii="Wingdings" w:hAnsi="Wingdings" w:hint="default"/>
      </w:rPr>
    </w:lvl>
  </w:abstractNum>
  <w:abstractNum w:abstractNumId="6" w15:restartNumberingAfterBreak="0">
    <w:nsid w:val="16FCA476"/>
    <w:multiLevelType w:val="hybridMultilevel"/>
    <w:tmpl w:val="FFFFFFFF"/>
    <w:lvl w:ilvl="0" w:tplc="EB607862">
      <w:start w:val="1"/>
      <w:numFmt w:val="bullet"/>
      <w:lvlText w:val=""/>
      <w:lvlJc w:val="left"/>
      <w:pPr>
        <w:ind w:left="720" w:hanging="360"/>
      </w:pPr>
      <w:rPr>
        <w:rFonts w:ascii="Symbol" w:hAnsi="Symbol" w:hint="default"/>
      </w:rPr>
    </w:lvl>
    <w:lvl w:ilvl="1" w:tplc="B5FAE206">
      <w:start w:val="1"/>
      <w:numFmt w:val="bullet"/>
      <w:lvlText w:val="o"/>
      <w:lvlJc w:val="left"/>
      <w:pPr>
        <w:ind w:left="1440" w:hanging="360"/>
      </w:pPr>
      <w:rPr>
        <w:rFonts w:ascii="Courier New" w:hAnsi="Courier New" w:hint="default"/>
      </w:rPr>
    </w:lvl>
    <w:lvl w:ilvl="2" w:tplc="8F0646E8">
      <w:start w:val="1"/>
      <w:numFmt w:val="bullet"/>
      <w:lvlText w:val=""/>
      <w:lvlJc w:val="left"/>
      <w:pPr>
        <w:ind w:left="2160" w:hanging="360"/>
      </w:pPr>
      <w:rPr>
        <w:rFonts w:ascii="Symbol" w:hAnsi="Symbol" w:hint="default"/>
      </w:rPr>
    </w:lvl>
    <w:lvl w:ilvl="3" w:tplc="B7781F8C">
      <w:start w:val="1"/>
      <w:numFmt w:val="bullet"/>
      <w:lvlText w:val=""/>
      <w:lvlJc w:val="left"/>
      <w:pPr>
        <w:ind w:left="2880" w:hanging="360"/>
      </w:pPr>
      <w:rPr>
        <w:rFonts w:ascii="Symbol" w:hAnsi="Symbol" w:hint="default"/>
      </w:rPr>
    </w:lvl>
    <w:lvl w:ilvl="4" w:tplc="7FBE1E20">
      <w:start w:val="1"/>
      <w:numFmt w:val="bullet"/>
      <w:lvlText w:val="o"/>
      <w:lvlJc w:val="left"/>
      <w:pPr>
        <w:ind w:left="3600" w:hanging="360"/>
      </w:pPr>
      <w:rPr>
        <w:rFonts w:ascii="Courier New" w:hAnsi="Courier New" w:hint="default"/>
      </w:rPr>
    </w:lvl>
    <w:lvl w:ilvl="5" w:tplc="F928F572">
      <w:start w:val="1"/>
      <w:numFmt w:val="bullet"/>
      <w:lvlText w:val=""/>
      <w:lvlJc w:val="left"/>
      <w:pPr>
        <w:ind w:left="4320" w:hanging="360"/>
      </w:pPr>
      <w:rPr>
        <w:rFonts w:ascii="Wingdings" w:hAnsi="Wingdings" w:hint="default"/>
      </w:rPr>
    </w:lvl>
    <w:lvl w:ilvl="6" w:tplc="9FE45804">
      <w:start w:val="1"/>
      <w:numFmt w:val="bullet"/>
      <w:lvlText w:val=""/>
      <w:lvlJc w:val="left"/>
      <w:pPr>
        <w:ind w:left="5040" w:hanging="360"/>
      </w:pPr>
      <w:rPr>
        <w:rFonts w:ascii="Symbol" w:hAnsi="Symbol" w:hint="default"/>
      </w:rPr>
    </w:lvl>
    <w:lvl w:ilvl="7" w:tplc="1D6E5F22">
      <w:start w:val="1"/>
      <w:numFmt w:val="bullet"/>
      <w:lvlText w:val="o"/>
      <w:lvlJc w:val="left"/>
      <w:pPr>
        <w:ind w:left="5760" w:hanging="360"/>
      </w:pPr>
      <w:rPr>
        <w:rFonts w:ascii="Courier New" w:hAnsi="Courier New" w:hint="default"/>
      </w:rPr>
    </w:lvl>
    <w:lvl w:ilvl="8" w:tplc="341A10AE">
      <w:start w:val="1"/>
      <w:numFmt w:val="bullet"/>
      <w:lvlText w:val=""/>
      <w:lvlJc w:val="left"/>
      <w:pPr>
        <w:ind w:left="6480" w:hanging="360"/>
      </w:pPr>
      <w:rPr>
        <w:rFonts w:ascii="Wingdings" w:hAnsi="Wingdings" w:hint="default"/>
      </w:rPr>
    </w:lvl>
  </w:abstractNum>
  <w:abstractNum w:abstractNumId="7" w15:restartNumberingAfterBreak="0">
    <w:nsid w:val="17DB179B"/>
    <w:multiLevelType w:val="multilevel"/>
    <w:tmpl w:val="FFFFFFFF"/>
    <w:lvl w:ilvl="0">
      <w:start w:val="1"/>
      <w:numFmt w:val="bullet"/>
      <w:lvlText w:val="●"/>
      <w:lvlJc w:val="left"/>
      <w:pPr>
        <w:ind w:left="720" w:hanging="360"/>
      </w:pPr>
      <w:rPr>
        <w:rFonts w:ascii="Arial" w:hAnsi="Aria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3AA7506"/>
    <w:multiLevelType w:val="hybridMultilevel"/>
    <w:tmpl w:val="FFFFFFFF"/>
    <w:lvl w:ilvl="0" w:tplc="F51A723C">
      <w:start w:val="1"/>
      <w:numFmt w:val="bullet"/>
      <w:lvlText w:val=""/>
      <w:lvlJc w:val="left"/>
      <w:pPr>
        <w:ind w:left="720" w:hanging="360"/>
      </w:pPr>
      <w:rPr>
        <w:rFonts w:ascii="Symbol" w:hAnsi="Symbol" w:hint="default"/>
      </w:rPr>
    </w:lvl>
    <w:lvl w:ilvl="1" w:tplc="F1A83DCA">
      <w:start w:val="1"/>
      <w:numFmt w:val="bullet"/>
      <w:lvlText w:val="o"/>
      <w:lvlJc w:val="left"/>
      <w:pPr>
        <w:ind w:left="1440" w:hanging="360"/>
      </w:pPr>
      <w:rPr>
        <w:rFonts w:ascii="Courier New" w:hAnsi="Courier New" w:hint="default"/>
      </w:rPr>
    </w:lvl>
    <w:lvl w:ilvl="2" w:tplc="EEE6A3D6">
      <w:start w:val="1"/>
      <w:numFmt w:val="bullet"/>
      <w:lvlText w:val=""/>
      <w:lvlJc w:val="left"/>
      <w:pPr>
        <w:ind w:left="2160" w:hanging="360"/>
      </w:pPr>
      <w:rPr>
        <w:rFonts w:ascii="Wingdings" w:hAnsi="Wingdings" w:hint="default"/>
      </w:rPr>
    </w:lvl>
    <w:lvl w:ilvl="3" w:tplc="FB6CE368">
      <w:start w:val="1"/>
      <w:numFmt w:val="bullet"/>
      <w:lvlText w:val=""/>
      <w:lvlJc w:val="left"/>
      <w:pPr>
        <w:ind w:left="2880" w:hanging="360"/>
      </w:pPr>
      <w:rPr>
        <w:rFonts w:ascii="Symbol" w:hAnsi="Symbol" w:hint="default"/>
      </w:rPr>
    </w:lvl>
    <w:lvl w:ilvl="4" w:tplc="BE9AA8C8">
      <w:start w:val="1"/>
      <w:numFmt w:val="bullet"/>
      <w:lvlText w:val="o"/>
      <w:lvlJc w:val="left"/>
      <w:pPr>
        <w:ind w:left="3600" w:hanging="360"/>
      </w:pPr>
      <w:rPr>
        <w:rFonts w:ascii="Courier New" w:hAnsi="Courier New" w:hint="default"/>
      </w:rPr>
    </w:lvl>
    <w:lvl w:ilvl="5" w:tplc="70B08F4A">
      <w:start w:val="1"/>
      <w:numFmt w:val="bullet"/>
      <w:lvlText w:val=""/>
      <w:lvlJc w:val="left"/>
      <w:pPr>
        <w:ind w:left="4320" w:hanging="360"/>
      </w:pPr>
      <w:rPr>
        <w:rFonts w:ascii="Wingdings" w:hAnsi="Wingdings" w:hint="default"/>
      </w:rPr>
    </w:lvl>
    <w:lvl w:ilvl="6" w:tplc="8004C1E0">
      <w:start w:val="1"/>
      <w:numFmt w:val="bullet"/>
      <w:lvlText w:val=""/>
      <w:lvlJc w:val="left"/>
      <w:pPr>
        <w:ind w:left="5040" w:hanging="360"/>
      </w:pPr>
      <w:rPr>
        <w:rFonts w:ascii="Symbol" w:hAnsi="Symbol" w:hint="default"/>
      </w:rPr>
    </w:lvl>
    <w:lvl w:ilvl="7" w:tplc="63B48740">
      <w:start w:val="1"/>
      <w:numFmt w:val="bullet"/>
      <w:lvlText w:val="o"/>
      <w:lvlJc w:val="left"/>
      <w:pPr>
        <w:ind w:left="5760" w:hanging="360"/>
      </w:pPr>
      <w:rPr>
        <w:rFonts w:ascii="Courier New" w:hAnsi="Courier New" w:hint="default"/>
      </w:rPr>
    </w:lvl>
    <w:lvl w:ilvl="8" w:tplc="3684D8DA">
      <w:start w:val="1"/>
      <w:numFmt w:val="bullet"/>
      <w:lvlText w:val=""/>
      <w:lvlJc w:val="left"/>
      <w:pPr>
        <w:ind w:left="6480" w:hanging="360"/>
      </w:pPr>
      <w:rPr>
        <w:rFonts w:ascii="Wingdings" w:hAnsi="Wingdings" w:hint="default"/>
      </w:rPr>
    </w:lvl>
  </w:abstractNum>
  <w:abstractNum w:abstractNumId="9" w15:restartNumberingAfterBreak="0">
    <w:nsid w:val="261E8B00"/>
    <w:multiLevelType w:val="multilevel"/>
    <w:tmpl w:val="FFFFFFFF"/>
    <w:lvl w:ilvl="0">
      <w:start w:val="1"/>
      <w:numFmt w:val="bullet"/>
      <w:lvlText w:val="●"/>
      <w:lvlJc w:val="left"/>
      <w:pPr>
        <w:ind w:left="720" w:hanging="360"/>
      </w:pPr>
      <w:rPr>
        <w:rFonts w:ascii="Arial" w:hAnsi="Aria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6DE2861"/>
    <w:multiLevelType w:val="multilevel"/>
    <w:tmpl w:val="FFFFFFFF"/>
    <w:lvl w:ilvl="0">
      <w:start w:val="1"/>
      <w:numFmt w:val="bullet"/>
      <w:lvlText w:val="●"/>
      <w:lvlJc w:val="left"/>
      <w:pPr>
        <w:ind w:left="720" w:hanging="360"/>
      </w:pPr>
      <w:rPr>
        <w:rFonts w:ascii="Arial" w:hAnsi="Aria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EAABA34"/>
    <w:multiLevelType w:val="multilevel"/>
    <w:tmpl w:val="FFFFFFFF"/>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F7B065B"/>
    <w:multiLevelType w:val="multilevel"/>
    <w:tmpl w:val="FFFFFFFF"/>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FC9D3E1"/>
    <w:multiLevelType w:val="multilevel"/>
    <w:tmpl w:val="FFFFFFFF"/>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E7BF3B1"/>
    <w:multiLevelType w:val="multilevel"/>
    <w:tmpl w:val="FFFFFFFF"/>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08490C9"/>
    <w:multiLevelType w:val="multilevel"/>
    <w:tmpl w:val="FFFFFFFF"/>
    <w:lvl w:ilvl="0">
      <w:start w:val="1"/>
      <w:numFmt w:val="bullet"/>
      <w:lvlText w:val="●"/>
      <w:lvlJc w:val="left"/>
      <w:pPr>
        <w:ind w:left="720" w:hanging="360"/>
      </w:pPr>
      <w:rPr>
        <w:rFonts w:ascii="Arial" w:hAnsi="Aria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5579EB9"/>
    <w:multiLevelType w:val="hybridMultilevel"/>
    <w:tmpl w:val="FFFFFFFF"/>
    <w:lvl w:ilvl="0" w:tplc="26944426">
      <w:start w:val="1"/>
      <w:numFmt w:val="bullet"/>
      <w:lvlText w:val=""/>
      <w:lvlJc w:val="left"/>
      <w:pPr>
        <w:ind w:left="720" w:hanging="360"/>
      </w:pPr>
      <w:rPr>
        <w:rFonts w:ascii="Symbol" w:hAnsi="Symbol" w:hint="default"/>
      </w:rPr>
    </w:lvl>
    <w:lvl w:ilvl="1" w:tplc="B9CEB25C">
      <w:start w:val="1"/>
      <w:numFmt w:val="bullet"/>
      <w:lvlText w:val="o"/>
      <w:lvlJc w:val="left"/>
      <w:pPr>
        <w:ind w:left="1440" w:hanging="360"/>
      </w:pPr>
      <w:rPr>
        <w:rFonts w:ascii="Courier New" w:hAnsi="Courier New" w:hint="default"/>
      </w:rPr>
    </w:lvl>
    <w:lvl w:ilvl="2" w:tplc="E36A0EBC">
      <w:start w:val="1"/>
      <w:numFmt w:val="bullet"/>
      <w:lvlText w:val=""/>
      <w:lvlJc w:val="left"/>
      <w:pPr>
        <w:ind w:left="2160" w:hanging="360"/>
      </w:pPr>
      <w:rPr>
        <w:rFonts w:ascii="Wingdings" w:hAnsi="Wingdings" w:hint="default"/>
      </w:rPr>
    </w:lvl>
    <w:lvl w:ilvl="3" w:tplc="B224C52A">
      <w:start w:val="1"/>
      <w:numFmt w:val="bullet"/>
      <w:lvlText w:val=""/>
      <w:lvlJc w:val="left"/>
      <w:pPr>
        <w:ind w:left="2880" w:hanging="360"/>
      </w:pPr>
      <w:rPr>
        <w:rFonts w:ascii="Symbol" w:hAnsi="Symbol" w:hint="default"/>
      </w:rPr>
    </w:lvl>
    <w:lvl w:ilvl="4" w:tplc="6AC22A02">
      <w:start w:val="1"/>
      <w:numFmt w:val="bullet"/>
      <w:lvlText w:val="o"/>
      <w:lvlJc w:val="left"/>
      <w:pPr>
        <w:ind w:left="3600" w:hanging="360"/>
      </w:pPr>
      <w:rPr>
        <w:rFonts w:ascii="Courier New" w:hAnsi="Courier New" w:hint="default"/>
      </w:rPr>
    </w:lvl>
    <w:lvl w:ilvl="5" w:tplc="046E6176">
      <w:start w:val="1"/>
      <w:numFmt w:val="bullet"/>
      <w:lvlText w:val=""/>
      <w:lvlJc w:val="left"/>
      <w:pPr>
        <w:ind w:left="4320" w:hanging="360"/>
      </w:pPr>
      <w:rPr>
        <w:rFonts w:ascii="Wingdings" w:hAnsi="Wingdings" w:hint="default"/>
      </w:rPr>
    </w:lvl>
    <w:lvl w:ilvl="6" w:tplc="579201E6">
      <w:start w:val="1"/>
      <w:numFmt w:val="bullet"/>
      <w:lvlText w:val=""/>
      <w:lvlJc w:val="left"/>
      <w:pPr>
        <w:ind w:left="5040" w:hanging="360"/>
      </w:pPr>
      <w:rPr>
        <w:rFonts w:ascii="Symbol" w:hAnsi="Symbol" w:hint="default"/>
      </w:rPr>
    </w:lvl>
    <w:lvl w:ilvl="7" w:tplc="25DCF0B2">
      <w:start w:val="1"/>
      <w:numFmt w:val="bullet"/>
      <w:lvlText w:val="o"/>
      <w:lvlJc w:val="left"/>
      <w:pPr>
        <w:ind w:left="5760" w:hanging="360"/>
      </w:pPr>
      <w:rPr>
        <w:rFonts w:ascii="Courier New" w:hAnsi="Courier New" w:hint="default"/>
      </w:rPr>
    </w:lvl>
    <w:lvl w:ilvl="8" w:tplc="718095C8">
      <w:start w:val="1"/>
      <w:numFmt w:val="bullet"/>
      <w:lvlText w:val=""/>
      <w:lvlJc w:val="left"/>
      <w:pPr>
        <w:ind w:left="6480" w:hanging="360"/>
      </w:pPr>
      <w:rPr>
        <w:rFonts w:ascii="Wingdings" w:hAnsi="Wingdings" w:hint="default"/>
      </w:rPr>
    </w:lvl>
  </w:abstractNum>
  <w:abstractNum w:abstractNumId="17" w15:restartNumberingAfterBreak="0">
    <w:nsid w:val="5AA63897"/>
    <w:multiLevelType w:val="multilevel"/>
    <w:tmpl w:val="FFFFFFFF"/>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1E13B48"/>
    <w:multiLevelType w:val="hybridMultilevel"/>
    <w:tmpl w:val="FFFFFFFF"/>
    <w:lvl w:ilvl="0" w:tplc="D4E27BF8">
      <w:start w:val="1"/>
      <w:numFmt w:val="decimal"/>
      <w:lvlText w:val="%1."/>
      <w:lvlJc w:val="left"/>
      <w:pPr>
        <w:ind w:left="720" w:hanging="360"/>
      </w:pPr>
    </w:lvl>
    <w:lvl w:ilvl="1" w:tplc="57920A54">
      <w:start w:val="1"/>
      <w:numFmt w:val="lowerLetter"/>
      <w:lvlText w:val="%2."/>
      <w:lvlJc w:val="left"/>
      <w:pPr>
        <w:ind w:left="1440" w:hanging="360"/>
      </w:pPr>
    </w:lvl>
    <w:lvl w:ilvl="2" w:tplc="82708606">
      <w:start w:val="1"/>
      <w:numFmt w:val="lowerRoman"/>
      <w:lvlText w:val="%3."/>
      <w:lvlJc w:val="right"/>
      <w:pPr>
        <w:ind w:left="2160" w:hanging="180"/>
      </w:pPr>
    </w:lvl>
    <w:lvl w:ilvl="3" w:tplc="18F0FAAA">
      <w:start w:val="1"/>
      <w:numFmt w:val="decimal"/>
      <w:lvlText w:val="%4."/>
      <w:lvlJc w:val="left"/>
      <w:pPr>
        <w:ind w:left="2880" w:hanging="360"/>
      </w:pPr>
    </w:lvl>
    <w:lvl w:ilvl="4" w:tplc="F99CA2F6">
      <w:start w:val="1"/>
      <w:numFmt w:val="lowerLetter"/>
      <w:lvlText w:val="%5."/>
      <w:lvlJc w:val="left"/>
      <w:pPr>
        <w:ind w:left="3600" w:hanging="360"/>
      </w:pPr>
    </w:lvl>
    <w:lvl w:ilvl="5" w:tplc="1FC8C000">
      <w:start w:val="1"/>
      <w:numFmt w:val="lowerRoman"/>
      <w:lvlText w:val="%6."/>
      <w:lvlJc w:val="right"/>
      <w:pPr>
        <w:ind w:left="4320" w:hanging="180"/>
      </w:pPr>
    </w:lvl>
    <w:lvl w:ilvl="6" w:tplc="3E70994E">
      <w:start w:val="1"/>
      <w:numFmt w:val="decimal"/>
      <w:lvlText w:val="%7."/>
      <w:lvlJc w:val="left"/>
      <w:pPr>
        <w:ind w:left="5040" w:hanging="360"/>
      </w:pPr>
    </w:lvl>
    <w:lvl w:ilvl="7" w:tplc="E7A67B5E">
      <w:start w:val="1"/>
      <w:numFmt w:val="lowerLetter"/>
      <w:lvlText w:val="%8."/>
      <w:lvlJc w:val="left"/>
      <w:pPr>
        <w:ind w:left="5760" w:hanging="360"/>
      </w:pPr>
    </w:lvl>
    <w:lvl w:ilvl="8" w:tplc="50426876">
      <w:start w:val="1"/>
      <w:numFmt w:val="lowerRoman"/>
      <w:lvlText w:val="%9."/>
      <w:lvlJc w:val="right"/>
      <w:pPr>
        <w:ind w:left="6480" w:hanging="180"/>
      </w:pPr>
    </w:lvl>
  </w:abstractNum>
  <w:abstractNum w:abstractNumId="19" w15:restartNumberingAfterBreak="0">
    <w:nsid w:val="62BFFFEA"/>
    <w:multiLevelType w:val="multilevel"/>
    <w:tmpl w:val="FFFFFFFF"/>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C42F770"/>
    <w:multiLevelType w:val="hybridMultilevel"/>
    <w:tmpl w:val="FFFFFFFF"/>
    <w:lvl w:ilvl="0" w:tplc="1B8E7EFE">
      <w:start w:val="1"/>
      <w:numFmt w:val="bullet"/>
      <w:lvlText w:val=""/>
      <w:lvlJc w:val="left"/>
      <w:pPr>
        <w:ind w:left="720" w:hanging="360"/>
      </w:pPr>
      <w:rPr>
        <w:rFonts w:ascii="Symbol" w:hAnsi="Symbol" w:hint="default"/>
      </w:rPr>
    </w:lvl>
    <w:lvl w:ilvl="1" w:tplc="74F416F6">
      <w:start w:val="1"/>
      <w:numFmt w:val="bullet"/>
      <w:lvlText w:val="o"/>
      <w:lvlJc w:val="left"/>
      <w:pPr>
        <w:ind w:left="1440" w:hanging="360"/>
      </w:pPr>
      <w:rPr>
        <w:rFonts w:ascii="Courier New" w:hAnsi="Courier New" w:hint="default"/>
      </w:rPr>
    </w:lvl>
    <w:lvl w:ilvl="2" w:tplc="6388F89E">
      <w:start w:val="1"/>
      <w:numFmt w:val="bullet"/>
      <w:lvlText w:val=""/>
      <w:lvlJc w:val="left"/>
      <w:pPr>
        <w:ind w:left="2160" w:hanging="360"/>
      </w:pPr>
      <w:rPr>
        <w:rFonts w:ascii="Wingdings" w:hAnsi="Wingdings" w:hint="default"/>
      </w:rPr>
    </w:lvl>
    <w:lvl w:ilvl="3" w:tplc="817258F2">
      <w:start w:val="1"/>
      <w:numFmt w:val="bullet"/>
      <w:lvlText w:val=""/>
      <w:lvlJc w:val="left"/>
      <w:pPr>
        <w:ind w:left="2880" w:hanging="360"/>
      </w:pPr>
      <w:rPr>
        <w:rFonts w:ascii="Symbol" w:hAnsi="Symbol" w:hint="default"/>
      </w:rPr>
    </w:lvl>
    <w:lvl w:ilvl="4" w:tplc="953E0B24">
      <w:start w:val="1"/>
      <w:numFmt w:val="bullet"/>
      <w:lvlText w:val="o"/>
      <w:lvlJc w:val="left"/>
      <w:pPr>
        <w:ind w:left="3600" w:hanging="360"/>
      </w:pPr>
      <w:rPr>
        <w:rFonts w:ascii="Courier New" w:hAnsi="Courier New" w:hint="default"/>
      </w:rPr>
    </w:lvl>
    <w:lvl w:ilvl="5" w:tplc="B5203308">
      <w:start w:val="1"/>
      <w:numFmt w:val="bullet"/>
      <w:lvlText w:val=""/>
      <w:lvlJc w:val="left"/>
      <w:pPr>
        <w:ind w:left="4320" w:hanging="360"/>
      </w:pPr>
      <w:rPr>
        <w:rFonts w:ascii="Wingdings" w:hAnsi="Wingdings" w:hint="default"/>
      </w:rPr>
    </w:lvl>
    <w:lvl w:ilvl="6" w:tplc="16A41914">
      <w:start w:val="1"/>
      <w:numFmt w:val="bullet"/>
      <w:lvlText w:val=""/>
      <w:lvlJc w:val="left"/>
      <w:pPr>
        <w:ind w:left="5040" w:hanging="360"/>
      </w:pPr>
      <w:rPr>
        <w:rFonts w:ascii="Symbol" w:hAnsi="Symbol" w:hint="default"/>
      </w:rPr>
    </w:lvl>
    <w:lvl w:ilvl="7" w:tplc="8C540744">
      <w:start w:val="1"/>
      <w:numFmt w:val="bullet"/>
      <w:lvlText w:val="o"/>
      <w:lvlJc w:val="left"/>
      <w:pPr>
        <w:ind w:left="5760" w:hanging="360"/>
      </w:pPr>
      <w:rPr>
        <w:rFonts w:ascii="Courier New" w:hAnsi="Courier New" w:hint="default"/>
      </w:rPr>
    </w:lvl>
    <w:lvl w:ilvl="8" w:tplc="2DA8FC0A">
      <w:start w:val="1"/>
      <w:numFmt w:val="bullet"/>
      <w:lvlText w:val=""/>
      <w:lvlJc w:val="left"/>
      <w:pPr>
        <w:ind w:left="6480" w:hanging="360"/>
      </w:pPr>
      <w:rPr>
        <w:rFonts w:ascii="Wingdings" w:hAnsi="Wingdings" w:hint="default"/>
      </w:rPr>
    </w:lvl>
  </w:abstractNum>
  <w:abstractNum w:abstractNumId="21" w15:restartNumberingAfterBreak="0">
    <w:nsid w:val="6E297CA2"/>
    <w:multiLevelType w:val="multilevel"/>
    <w:tmpl w:val="FFFFFFFF"/>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0EA33E0"/>
    <w:multiLevelType w:val="multilevel"/>
    <w:tmpl w:val="FFFFFFFF"/>
    <w:lvl w:ilvl="0">
      <w:start w:val="1"/>
      <w:numFmt w:val="bullet"/>
      <w:lvlText w:val="●"/>
      <w:lvlJc w:val="left"/>
      <w:pPr>
        <w:ind w:left="720" w:hanging="360"/>
      </w:pPr>
      <w:rPr>
        <w:rFonts w:ascii="Arial" w:hAnsi="Aria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2AB5D3E"/>
    <w:multiLevelType w:val="hybridMultilevel"/>
    <w:tmpl w:val="FFFFFFFF"/>
    <w:lvl w:ilvl="0" w:tplc="52528D68">
      <w:start w:val="1"/>
      <w:numFmt w:val="bullet"/>
      <w:lvlText w:val=""/>
      <w:lvlJc w:val="left"/>
      <w:pPr>
        <w:ind w:left="720" w:hanging="360"/>
      </w:pPr>
      <w:rPr>
        <w:rFonts w:ascii="Symbol" w:hAnsi="Symbol" w:hint="default"/>
      </w:rPr>
    </w:lvl>
    <w:lvl w:ilvl="1" w:tplc="35F45AC8">
      <w:start w:val="1"/>
      <w:numFmt w:val="bullet"/>
      <w:lvlText w:val="o"/>
      <w:lvlJc w:val="left"/>
      <w:pPr>
        <w:ind w:left="1440" w:hanging="360"/>
      </w:pPr>
      <w:rPr>
        <w:rFonts w:ascii="Courier New" w:hAnsi="Courier New" w:hint="default"/>
      </w:rPr>
    </w:lvl>
    <w:lvl w:ilvl="2" w:tplc="08840B96">
      <w:start w:val="1"/>
      <w:numFmt w:val="bullet"/>
      <w:lvlText w:val=""/>
      <w:lvlJc w:val="left"/>
      <w:pPr>
        <w:ind w:left="2160" w:hanging="360"/>
      </w:pPr>
      <w:rPr>
        <w:rFonts w:ascii="Wingdings" w:hAnsi="Wingdings" w:hint="default"/>
      </w:rPr>
    </w:lvl>
    <w:lvl w:ilvl="3" w:tplc="E3A037E6">
      <w:start w:val="1"/>
      <w:numFmt w:val="bullet"/>
      <w:lvlText w:val=""/>
      <w:lvlJc w:val="left"/>
      <w:pPr>
        <w:ind w:left="2880" w:hanging="360"/>
      </w:pPr>
      <w:rPr>
        <w:rFonts w:ascii="Symbol" w:hAnsi="Symbol" w:hint="default"/>
      </w:rPr>
    </w:lvl>
    <w:lvl w:ilvl="4" w:tplc="CD70F898">
      <w:start w:val="1"/>
      <w:numFmt w:val="bullet"/>
      <w:lvlText w:val="o"/>
      <w:lvlJc w:val="left"/>
      <w:pPr>
        <w:ind w:left="3600" w:hanging="360"/>
      </w:pPr>
      <w:rPr>
        <w:rFonts w:ascii="Courier New" w:hAnsi="Courier New" w:hint="default"/>
      </w:rPr>
    </w:lvl>
    <w:lvl w:ilvl="5" w:tplc="99FCC99E">
      <w:start w:val="1"/>
      <w:numFmt w:val="bullet"/>
      <w:lvlText w:val=""/>
      <w:lvlJc w:val="left"/>
      <w:pPr>
        <w:ind w:left="4320" w:hanging="360"/>
      </w:pPr>
      <w:rPr>
        <w:rFonts w:ascii="Wingdings" w:hAnsi="Wingdings" w:hint="default"/>
      </w:rPr>
    </w:lvl>
    <w:lvl w:ilvl="6" w:tplc="2E525AAE">
      <w:start w:val="1"/>
      <w:numFmt w:val="bullet"/>
      <w:lvlText w:val=""/>
      <w:lvlJc w:val="left"/>
      <w:pPr>
        <w:ind w:left="5040" w:hanging="360"/>
      </w:pPr>
      <w:rPr>
        <w:rFonts w:ascii="Symbol" w:hAnsi="Symbol" w:hint="default"/>
      </w:rPr>
    </w:lvl>
    <w:lvl w:ilvl="7" w:tplc="1D14C934">
      <w:start w:val="1"/>
      <w:numFmt w:val="bullet"/>
      <w:lvlText w:val="o"/>
      <w:lvlJc w:val="left"/>
      <w:pPr>
        <w:ind w:left="5760" w:hanging="360"/>
      </w:pPr>
      <w:rPr>
        <w:rFonts w:ascii="Courier New" w:hAnsi="Courier New" w:hint="default"/>
      </w:rPr>
    </w:lvl>
    <w:lvl w:ilvl="8" w:tplc="654A5EEA">
      <w:start w:val="1"/>
      <w:numFmt w:val="bullet"/>
      <w:lvlText w:val=""/>
      <w:lvlJc w:val="left"/>
      <w:pPr>
        <w:ind w:left="6480" w:hanging="360"/>
      </w:pPr>
      <w:rPr>
        <w:rFonts w:ascii="Wingdings" w:hAnsi="Wingdings" w:hint="default"/>
      </w:rPr>
    </w:lvl>
  </w:abstractNum>
  <w:abstractNum w:abstractNumId="24" w15:restartNumberingAfterBreak="0">
    <w:nsid w:val="73AA934F"/>
    <w:multiLevelType w:val="multilevel"/>
    <w:tmpl w:val="FFFFFFFF"/>
    <w:lvl w:ilvl="0">
      <w:start w:val="1"/>
      <w:numFmt w:val="bullet"/>
      <w:lvlText w:val="●"/>
      <w:lvlJc w:val="left"/>
      <w:pPr>
        <w:ind w:left="720" w:hanging="360"/>
      </w:pPr>
      <w:rPr>
        <w:rFonts w:ascii="Arial" w:hAnsi="Aria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3BFF75E"/>
    <w:multiLevelType w:val="multilevel"/>
    <w:tmpl w:val="FFFFFFFF"/>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66062B1"/>
    <w:multiLevelType w:val="multilevel"/>
    <w:tmpl w:val="FFFFFFFF"/>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725BA36"/>
    <w:multiLevelType w:val="hybridMultilevel"/>
    <w:tmpl w:val="FFFFFFFF"/>
    <w:lvl w:ilvl="0" w:tplc="5F0E2A34">
      <w:start w:val="1"/>
      <w:numFmt w:val="bullet"/>
      <w:lvlText w:val=""/>
      <w:lvlJc w:val="left"/>
      <w:pPr>
        <w:ind w:left="720" w:hanging="360"/>
      </w:pPr>
      <w:rPr>
        <w:rFonts w:ascii="Symbol" w:hAnsi="Symbol" w:hint="default"/>
      </w:rPr>
    </w:lvl>
    <w:lvl w:ilvl="1" w:tplc="8E4EEE00">
      <w:start w:val="1"/>
      <w:numFmt w:val="bullet"/>
      <w:lvlText w:val="o"/>
      <w:lvlJc w:val="left"/>
      <w:pPr>
        <w:ind w:left="1440" w:hanging="360"/>
      </w:pPr>
      <w:rPr>
        <w:rFonts w:ascii="Courier New" w:hAnsi="Courier New" w:hint="default"/>
      </w:rPr>
    </w:lvl>
    <w:lvl w:ilvl="2" w:tplc="092E9F2E">
      <w:start w:val="1"/>
      <w:numFmt w:val="bullet"/>
      <w:lvlText w:val=""/>
      <w:lvlJc w:val="left"/>
      <w:pPr>
        <w:ind w:left="2160" w:hanging="360"/>
      </w:pPr>
      <w:rPr>
        <w:rFonts w:ascii="Wingdings" w:hAnsi="Wingdings" w:hint="default"/>
      </w:rPr>
    </w:lvl>
    <w:lvl w:ilvl="3" w:tplc="384AF3F4">
      <w:start w:val="1"/>
      <w:numFmt w:val="bullet"/>
      <w:lvlText w:val=""/>
      <w:lvlJc w:val="left"/>
      <w:pPr>
        <w:ind w:left="2880" w:hanging="360"/>
      </w:pPr>
      <w:rPr>
        <w:rFonts w:ascii="Symbol" w:hAnsi="Symbol" w:hint="default"/>
      </w:rPr>
    </w:lvl>
    <w:lvl w:ilvl="4" w:tplc="90E401A0">
      <w:start w:val="1"/>
      <w:numFmt w:val="bullet"/>
      <w:lvlText w:val="o"/>
      <w:lvlJc w:val="left"/>
      <w:pPr>
        <w:ind w:left="3600" w:hanging="360"/>
      </w:pPr>
      <w:rPr>
        <w:rFonts w:ascii="Courier New" w:hAnsi="Courier New" w:hint="default"/>
      </w:rPr>
    </w:lvl>
    <w:lvl w:ilvl="5" w:tplc="D16E2712">
      <w:start w:val="1"/>
      <w:numFmt w:val="bullet"/>
      <w:lvlText w:val=""/>
      <w:lvlJc w:val="left"/>
      <w:pPr>
        <w:ind w:left="4320" w:hanging="360"/>
      </w:pPr>
      <w:rPr>
        <w:rFonts w:ascii="Wingdings" w:hAnsi="Wingdings" w:hint="default"/>
      </w:rPr>
    </w:lvl>
    <w:lvl w:ilvl="6" w:tplc="4C583DE0">
      <w:start w:val="1"/>
      <w:numFmt w:val="bullet"/>
      <w:lvlText w:val=""/>
      <w:lvlJc w:val="left"/>
      <w:pPr>
        <w:ind w:left="5040" w:hanging="360"/>
      </w:pPr>
      <w:rPr>
        <w:rFonts w:ascii="Symbol" w:hAnsi="Symbol" w:hint="default"/>
      </w:rPr>
    </w:lvl>
    <w:lvl w:ilvl="7" w:tplc="2984F334">
      <w:start w:val="1"/>
      <w:numFmt w:val="bullet"/>
      <w:lvlText w:val="o"/>
      <w:lvlJc w:val="left"/>
      <w:pPr>
        <w:ind w:left="5760" w:hanging="360"/>
      </w:pPr>
      <w:rPr>
        <w:rFonts w:ascii="Courier New" w:hAnsi="Courier New" w:hint="default"/>
      </w:rPr>
    </w:lvl>
    <w:lvl w:ilvl="8" w:tplc="A87ACE26">
      <w:start w:val="1"/>
      <w:numFmt w:val="bullet"/>
      <w:lvlText w:val=""/>
      <w:lvlJc w:val="left"/>
      <w:pPr>
        <w:ind w:left="6480" w:hanging="360"/>
      </w:pPr>
      <w:rPr>
        <w:rFonts w:ascii="Wingdings" w:hAnsi="Wingdings" w:hint="default"/>
      </w:rPr>
    </w:lvl>
  </w:abstractNum>
  <w:abstractNum w:abstractNumId="28" w15:restartNumberingAfterBreak="0">
    <w:nsid w:val="7C2ABA6F"/>
    <w:multiLevelType w:val="hybridMultilevel"/>
    <w:tmpl w:val="FFFFFFFF"/>
    <w:lvl w:ilvl="0" w:tplc="C58E5E6C">
      <w:start w:val="1"/>
      <w:numFmt w:val="bullet"/>
      <w:lvlText w:val=""/>
      <w:lvlJc w:val="left"/>
      <w:pPr>
        <w:ind w:left="720" w:hanging="360"/>
      </w:pPr>
      <w:rPr>
        <w:rFonts w:ascii="Symbol" w:hAnsi="Symbol" w:hint="default"/>
      </w:rPr>
    </w:lvl>
    <w:lvl w:ilvl="1" w:tplc="D33EA34A">
      <w:start w:val="1"/>
      <w:numFmt w:val="bullet"/>
      <w:lvlText w:val="o"/>
      <w:lvlJc w:val="left"/>
      <w:pPr>
        <w:ind w:left="1440" w:hanging="360"/>
      </w:pPr>
      <w:rPr>
        <w:rFonts w:ascii="Courier New" w:hAnsi="Courier New" w:hint="default"/>
      </w:rPr>
    </w:lvl>
    <w:lvl w:ilvl="2" w:tplc="D23CC698">
      <w:start w:val="1"/>
      <w:numFmt w:val="bullet"/>
      <w:lvlText w:val=""/>
      <w:lvlJc w:val="left"/>
      <w:pPr>
        <w:ind w:left="2160" w:hanging="360"/>
      </w:pPr>
      <w:rPr>
        <w:rFonts w:ascii="Wingdings" w:hAnsi="Wingdings" w:hint="default"/>
      </w:rPr>
    </w:lvl>
    <w:lvl w:ilvl="3" w:tplc="575E078A">
      <w:start w:val="1"/>
      <w:numFmt w:val="bullet"/>
      <w:lvlText w:val=""/>
      <w:lvlJc w:val="left"/>
      <w:pPr>
        <w:ind w:left="2880" w:hanging="360"/>
      </w:pPr>
      <w:rPr>
        <w:rFonts w:ascii="Symbol" w:hAnsi="Symbol" w:hint="default"/>
      </w:rPr>
    </w:lvl>
    <w:lvl w:ilvl="4" w:tplc="78888EA2">
      <w:start w:val="1"/>
      <w:numFmt w:val="bullet"/>
      <w:lvlText w:val="o"/>
      <w:lvlJc w:val="left"/>
      <w:pPr>
        <w:ind w:left="3600" w:hanging="360"/>
      </w:pPr>
      <w:rPr>
        <w:rFonts w:ascii="Courier New" w:hAnsi="Courier New" w:hint="default"/>
      </w:rPr>
    </w:lvl>
    <w:lvl w:ilvl="5" w:tplc="629EDB9A">
      <w:start w:val="1"/>
      <w:numFmt w:val="bullet"/>
      <w:lvlText w:val=""/>
      <w:lvlJc w:val="left"/>
      <w:pPr>
        <w:ind w:left="4320" w:hanging="360"/>
      </w:pPr>
      <w:rPr>
        <w:rFonts w:ascii="Wingdings" w:hAnsi="Wingdings" w:hint="default"/>
      </w:rPr>
    </w:lvl>
    <w:lvl w:ilvl="6" w:tplc="60F63220">
      <w:start w:val="1"/>
      <w:numFmt w:val="bullet"/>
      <w:lvlText w:val=""/>
      <w:lvlJc w:val="left"/>
      <w:pPr>
        <w:ind w:left="5040" w:hanging="360"/>
      </w:pPr>
      <w:rPr>
        <w:rFonts w:ascii="Symbol" w:hAnsi="Symbol" w:hint="default"/>
      </w:rPr>
    </w:lvl>
    <w:lvl w:ilvl="7" w:tplc="7D48A64E">
      <w:start w:val="1"/>
      <w:numFmt w:val="bullet"/>
      <w:lvlText w:val="o"/>
      <w:lvlJc w:val="left"/>
      <w:pPr>
        <w:ind w:left="5760" w:hanging="360"/>
      </w:pPr>
      <w:rPr>
        <w:rFonts w:ascii="Courier New" w:hAnsi="Courier New" w:hint="default"/>
      </w:rPr>
    </w:lvl>
    <w:lvl w:ilvl="8" w:tplc="6A1888B2">
      <w:start w:val="1"/>
      <w:numFmt w:val="bullet"/>
      <w:lvlText w:val=""/>
      <w:lvlJc w:val="left"/>
      <w:pPr>
        <w:ind w:left="6480" w:hanging="360"/>
      </w:pPr>
      <w:rPr>
        <w:rFonts w:ascii="Wingdings" w:hAnsi="Wingdings" w:hint="default"/>
      </w:rPr>
    </w:lvl>
  </w:abstractNum>
  <w:num w:numId="1" w16cid:durableId="1663123229">
    <w:abstractNumId w:val="5"/>
  </w:num>
  <w:num w:numId="2" w16cid:durableId="856774874">
    <w:abstractNumId w:val="8"/>
  </w:num>
  <w:num w:numId="3" w16cid:durableId="571354085">
    <w:abstractNumId w:val="16"/>
  </w:num>
  <w:num w:numId="4" w16cid:durableId="858154706">
    <w:abstractNumId w:val="28"/>
  </w:num>
  <w:num w:numId="5" w16cid:durableId="767847955">
    <w:abstractNumId w:val="10"/>
  </w:num>
  <w:num w:numId="6" w16cid:durableId="1297103506">
    <w:abstractNumId w:val="7"/>
  </w:num>
  <w:num w:numId="7" w16cid:durableId="403573226">
    <w:abstractNumId w:val="15"/>
  </w:num>
  <w:num w:numId="8" w16cid:durableId="1155296232">
    <w:abstractNumId w:val="24"/>
  </w:num>
  <w:num w:numId="9" w16cid:durableId="232393666">
    <w:abstractNumId w:val="9"/>
  </w:num>
  <w:num w:numId="10" w16cid:durableId="1471243635">
    <w:abstractNumId w:val="22"/>
  </w:num>
  <w:num w:numId="11" w16cid:durableId="1537158919">
    <w:abstractNumId w:val="21"/>
  </w:num>
  <w:num w:numId="12" w16cid:durableId="460391098">
    <w:abstractNumId w:val="26"/>
  </w:num>
  <w:num w:numId="13" w16cid:durableId="1433621194">
    <w:abstractNumId w:val="17"/>
  </w:num>
  <w:num w:numId="14" w16cid:durableId="424154283">
    <w:abstractNumId w:val="0"/>
  </w:num>
  <w:num w:numId="15" w16cid:durableId="1063214427">
    <w:abstractNumId w:val="14"/>
  </w:num>
  <w:num w:numId="16" w16cid:durableId="1709408110">
    <w:abstractNumId w:val="13"/>
  </w:num>
  <w:num w:numId="17" w16cid:durableId="396978313">
    <w:abstractNumId w:val="12"/>
  </w:num>
  <w:num w:numId="18" w16cid:durableId="99877060">
    <w:abstractNumId w:val="19"/>
  </w:num>
  <w:num w:numId="19" w16cid:durableId="1718701797">
    <w:abstractNumId w:val="3"/>
  </w:num>
  <w:num w:numId="20" w16cid:durableId="814955157">
    <w:abstractNumId w:val="11"/>
  </w:num>
  <w:num w:numId="21" w16cid:durableId="1072700881">
    <w:abstractNumId w:val="25"/>
  </w:num>
  <w:num w:numId="22" w16cid:durableId="159976665">
    <w:abstractNumId w:val="2"/>
  </w:num>
  <w:num w:numId="23" w16cid:durableId="632177423">
    <w:abstractNumId w:val="20"/>
  </w:num>
  <w:num w:numId="24" w16cid:durableId="762535493">
    <w:abstractNumId w:val="23"/>
  </w:num>
  <w:num w:numId="25" w16cid:durableId="765880801">
    <w:abstractNumId w:val="27"/>
  </w:num>
  <w:num w:numId="26" w16cid:durableId="706683131">
    <w:abstractNumId w:val="4"/>
  </w:num>
  <w:num w:numId="27" w16cid:durableId="2044592618">
    <w:abstractNumId w:val="18"/>
  </w:num>
  <w:num w:numId="28" w16cid:durableId="953487305">
    <w:abstractNumId w:val="6"/>
  </w:num>
  <w:num w:numId="29" w16cid:durableId="71443059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B6CBE4"/>
    <w:rsid w:val="00000228"/>
    <w:rsid w:val="0000119A"/>
    <w:rsid w:val="00001334"/>
    <w:rsid w:val="0000208C"/>
    <w:rsid w:val="00002184"/>
    <w:rsid w:val="0000282B"/>
    <w:rsid w:val="00002F0A"/>
    <w:rsid w:val="000030EF"/>
    <w:rsid w:val="00003791"/>
    <w:rsid w:val="00003972"/>
    <w:rsid w:val="00003AB8"/>
    <w:rsid w:val="00003F02"/>
    <w:rsid w:val="00003F19"/>
    <w:rsid w:val="0000406B"/>
    <w:rsid w:val="000052C8"/>
    <w:rsid w:val="00005F0F"/>
    <w:rsid w:val="0000685C"/>
    <w:rsid w:val="00006923"/>
    <w:rsid w:val="00006CA8"/>
    <w:rsid w:val="00006E4F"/>
    <w:rsid w:val="00006E75"/>
    <w:rsid w:val="00007A22"/>
    <w:rsid w:val="00007E7D"/>
    <w:rsid w:val="00007EF4"/>
    <w:rsid w:val="00010EAB"/>
    <w:rsid w:val="000140BE"/>
    <w:rsid w:val="000142C3"/>
    <w:rsid w:val="00014DCF"/>
    <w:rsid w:val="00014F07"/>
    <w:rsid w:val="000157B6"/>
    <w:rsid w:val="00015989"/>
    <w:rsid w:val="00015C58"/>
    <w:rsid w:val="00016265"/>
    <w:rsid w:val="00016B04"/>
    <w:rsid w:val="00016C62"/>
    <w:rsid w:val="000173C6"/>
    <w:rsid w:val="00017887"/>
    <w:rsid w:val="00017D33"/>
    <w:rsid w:val="00017EF6"/>
    <w:rsid w:val="00021451"/>
    <w:rsid w:val="00021A4F"/>
    <w:rsid w:val="00021EE6"/>
    <w:rsid w:val="00021FE8"/>
    <w:rsid w:val="00022060"/>
    <w:rsid w:val="0002210B"/>
    <w:rsid w:val="000224D9"/>
    <w:rsid w:val="000229EE"/>
    <w:rsid w:val="00022B74"/>
    <w:rsid w:val="00023E18"/>
    <w:rsid w:val="00023E27"/>
    <w:rsid w:val="000242B2"/>
    <w:rsid w:val="00024CA8"/>
    <w:rsid w:val="000253D3"/>
    <w:rsid w:val="000256A0"/>
    <w:rsid w:val="00025F8B"/>
    <w:rsid w:val="000261D1"/>
    <w:rsid w:val="00026B97"/>
    <w:rsid w:val="00027B95"/>
    <w:rsid w:val="00027DB2"/>
    <w:rsid w:val="00030B32"/>
    <w:rsid w:val="000312B0"/>
    <w:rsid w:val="0003160E"/>
    <w:rsid w:val="000318A4"/>
    <w:rsid w:val="000334B8"/>
    <w:rsid w:val="000340C9"/>
    <w:rsid w:val="00034617"/>
    <w:rsid w:val="00035183"/>
    <w:rsid w:val="0003586E"/>
    <w:rsid w:val="00036076"/>
    <w:rsid w:val="0003660C"/>
    <w:rsid w:val="00036B2D"/>
    <w:rsid w:val="00040FC8"/>
    <w:rsid w:val="000410B9"/>
    <w:rsid w:val="00041107"/>
    <w:rsid w:val="000417EC"/>
    <w:rsid w:val="00041C1B"/>
    <w:rsid w:val="00042767"/>
    <w:rsid w:val="00042F36"/>
    <w:rsid w:val="00043B83"/>
    <w:rsid w:val="00043DDD"/>
    <w:rsid w:val="00043EE5"/>
    <w:rsid w:val="0004488F"/>
    <w:rsid w:val="00044F09"/>
    <w:rsid w:val="00044F58"/>
    <w:rsid w:val="00044F63"/>
    <w:rsid w:val="00046BBD"/>
    <w:rsid w:val="00047155"/>
    <w:rsid w:val="00047910"/>
    <w:rsid w:val="000512CA"/>
    <w:rsid w:val="00051A98"/>
    <w:rsid w:val="00051BA8"/>
    <w:rsid w:val="00051BB8"/>
    <w:rsid w:val="00052568"/>
    <w:rsid w:val="00052E72"/>
    <w:rsid w:val="00052FC9"/>
    <w:rsid w:val="0005300D"/>
    <w:rsid w:val="00054CAC"/>
    <w:rsid w:val="00054DF0"/>
    <w:rsid w:val="00054E5C"/>
    <w:rsid w:val="000550FF"/>
    <w:rsid w:val="00055F42"/>
    <w:rsid w:val="000565F7"/>
    <w:rsid w:val="000570F3"/>
    <w:rsid w:val="0005770C"/>
    <w:rsid w:val="0005797A"/>
    <w:rsid w:val="00057A77"/>
    <w:rsid w:val="000603C6"/>
    <w:rsid w:val="00060954"/>
    <w:rsid w:val="00060B83"/>
    <w:rsid w:val="00062168"/>
    <w:rsid w:val="00062D96"/>
    <w:rsid w:val="00062F70"/>
    <w:rsid w:val="00063018"/>
    <w:rsid w:val="00063A43"/>
    <w:rsid w:val="0006402F"/>
    <w:rsid w:val="000646A9"/>
    <w:rsid w:val="00064E4E"/>
    <w:rsid w:val="0006597D"/>
    <w:rsid w:val="00065F7D"/>
    <w:rsid w:val="000663F2"/>
    <w:rsid w:val="000666E2"/>
    <w:rsid w:val="00067C40"/>
    <w:rsid w:val="000702BA"/>
    <w:rsid w:val="000705C7"/>
    <w:rsid w:val="000714DE"/>
    <w:rsid w:val="00071E17"/>
    <w:rsid w:val="000721A0"/>
    <w:rsid w:val="00072B46"/>
    <w:rsid w:val="000732B3"/>
    <w:rsid w:val="000738DD"/>
    <w:rsid w:val="00073AEB"/>
    <w:rsid w:val="00073BB5"/>
    <w:rsid w:val="00075105"/>
    <w:rsid w:val="00075237"/>
    <w:rsid w:val="00075439"/>
    <w:rsid w:val="000758E6"/>
    <w:rsid w:val="00075944"/>
    <w:rsid w:val="0007615C"/>
    <w:rsid w:val="000763BA"/>
    <w:rsid w:val="00076A6C"/>
    <w:rsid w:val="00076AA5"/>
    <w:rsid w:val="00076FAA"/>
    <w:rsid w:val="00077499"/>
    <w:rsid w:val="00077509"/>
    <w:rsid w:val="000777FF"/>
    <w:rsid w:val="00077D00"/>
    <w:rsid w:val="00080076"/>
    <w:rsid w:val="00081540"/>
    <w:rsid w:val="00081CE0"/>
    <w:rsid w:val="00081D01"/>
    <w:rsid w:val="00082375"/>
    <w:rsid w:val="00082376"/>
    <w:rsid w:val="000825B6"/>
    <w:rsid w:val="00083370"/>
    <w:rsid w:val="0008349E"/>
    <w:rsid w:val="00084383"/>
    <w:rsid w:val="00084F15"/>
    <w:rsid w:val="00085F53"/>
    <w:rsid w:val="000864C6"/>
    <w:rsid w:val="00086743"/>
    <w:rsid w:val="000905CD"/>
    <w:rsid w:val="000915B5"/>
    <w:rsid w:val="00091876"/>
    <w:rsid w:val="00091EFA"/>
    <w:rsid w:val="00092F87"/>
    <w:rsid w:val="00093149"/>
    <w:rsid w:val="00093629"/>
    <w:rsid w:val="00093F4C"/>
    <w:rsid w:val="00094715"/>
    <w:rsid w:val="000954BC"/>
    <w:rsid w:val="0009578B"/>
    <w:rsid w:val="000959C3"/>
    <w:rsid w:val="00096016"/>
    <w:rsid w:val="00096198"/>
    <w:rsid w:val="000965F0"/>
    <w:rsid w:val="0009791B"/>
    <w:rsid w:val="000A0EEF"/>
    <w:rsid w:val="000A3B1A"/>
    <w:rsid w:val="000A3D12"/>
    <w:rsid w:val="000A413B"/>
    <w:rsid w:val="000A421E"/>
    <w:rsid w:val="000A549C"/>
    <w:rsid w:val="000A5697"/>
    <w:rsid w:val="000A62F4"/>
    <w:rsid w:val="000A6E5A"/>
    <w:rsid w:val="000A78FA"/>
    <w:rsid w:val="000B01A0"/>
    <w:rsid w:val="000B1E83"/>
    <w:rsid w:val="000B2C74"/>
    <w:rsid w:val="000B2E05"/>
    <w:rsid w:val="000B36C9"/>
    <w:rsid w:val="000B37E2"/>
    <w:rsid w:val="000B39C3"/>
    <w:rsid w:val="000B3E57"/>
    <w:rsid w:val="000B4026"/>
    <w:rsid w:val="000B4A4B"/>
    <w:rsid w:val="000B5A19"/>
    <w:rsid w:val="000B5B27"/>
    <w:rsid w:val="000B64AC"/>
    <w:rsid w:val="000B7053"/>
    <w:rsid w:val="000C0C20"/>
    <w:rsid w:val="000C1319"/>
    <w:rsid w:val="000C1432"/>
    <w:rsid w:val="000C22E3"/>
    <w:rsid w:val="000C251A"/>
    <w:rsid w:val="000C2896"/>
    <w:rsid w:val="000C2D0B"/>
    <w:rsid w:val="000C4635"/>
    <w:rsid w:val="000C4D88"/>
    <w:rsid w:val="000C4F22"/>
    <w:rsid w:val="000C5266"/>
    <w:rsid w:val="000C58D2"/>
    <w:rsid w:val="000C5BD5"/>
    <w:rsid w:val="000C629A"/>
    <w:rsid w:val="000C6543"/>
    <w:rsid w:val="000C69A9"/>
    <w:rsid w:val="000C7128"/>
    <w:rsid w:val="000C7961"/>
    <w:rsid w:val="000D00D0"/>
    <w:rsid w:val="000D0AB0"/>
    <w:rsid w:val="000D0BEA"/>
    <w:rsid w:val="000D1D23"/>
    <w:rsid w:val="000D2ACC"/>
    <w:rsid w:val="000D2BA1"/>
    <w:rsid w:val="000D2D5D"/>
    <w:rsid w:val="000D35A5"/>
    <w:rsid w:val="000D3612"/>
    <w:rsid w:val="000D45C5"/>
    <w:rsid w:val="000D4B85"/>
    <w:rsid w:val="000D5129"/>
    <w:rsid w:val="000D5D92"/>
    <w:rsid w:val="000D60E8"/>
    <w:rsid w:val="000D62EC"/>
    <w:rsid w:val="000D6A8A"/>
    <w:rsid w:val="000D6E91"/>
    <w:rsid w:val="000D71FF"/>
    <w:rsid w:val="000D7867"/>
    <w:rsid w:val="000D796B"/>
    <w:rsid w:val="000D7A91"/>
    <w:rsid w:val="000E0190"/>
    <w:rsid w:val="000E0675"/>
    <w:rsid w:val="000E0E45"/>
    <w:rsid w:val="000E1ABC"/>
    <w:rsid w:val="000E1DCC"/>
    <w:rsid w:val="000E2455"/>
    <w:rsid w:val="000E2891"/>
    <w:rsid w:val="000E34E6"/>
    <w:rsid w:val="000E365C"/>
    <w:rsid w:val="000E3A26"/>
    <w:rsid w:val="000E3C31"/>
    <w:rsid w:val="000E41AB"/>
    <w:rsid w:val="000E449E"/>
    <w:rsid w:val="000E4D9C"/>
    <w:rsid w:val="000E567E"/>
    <w:rsid w:val="000E5811"/>
    <w:rsid w:val="000E6F03"/>
    <w:rsid w:val="000E75F7"/>
    <w:rsid w:val="000E7F15"/>
    <w:rsid w:val="000F114D"/>
    <w:rsid w:val="000F265F"/>
    <w:rsid w:val="000F2B6C"/>
    <w:rsid w:val="000F3AB2"/>
    <w:rsid w:val="000F4308"/>
    <w:rsid w:val="000F4CF3"/>
    <w:rsid w:val="000F6815"/>
    <w:rsid w:val="000F716C"/>
    <w:rsid w:val="000F73A7"/>
    <w:rsid w:val="000F7CC7"/>
    <w:rsid w:val="000F7CD0"/>
    <w:rsid w:val="00100354"/>
    <w:rsid w:val="00100BB1"/>
    <w:rsid w:val="00101088"/>
    <w:rsid w:val="0010124B"/>
    <w:rsid w:val="00102664"/>
    <w:rsid w:val="001027C7"/>
    <w:rsid w:val="00105777"/>
    <w:rsid w:val="00105C15"/>
    <w:rsid w:val="00106285"/>
    <w:rsid w:val="00106756"/>
    <w:rsid w:val="00106B57"/>
    <w:rsid w:val="00106E80"/>
    <w:rsid w:val="001074FC"/>
    <w:rsid w:val="00110106"/>
    <w:rsid w:val="0011047E"/>
    <w:rsid w:val="00111F03"/>
    <w:rsid w:val="001128F0"/>
    <w:rsid w:val="00112F46"/>
    <w:rsid w:val="00113382"/>
    <w:rsid w:val="00113848"/>
    <w:rsid w:val="00113C9B"/>
    <w:rsid w:val="001141DE"/>
    <w:rsid w:val="0011459C"/>
    <w:rsid w:val="001145EE"/>
    <w:rsid w:val="00114798"/>
    <w:rsid w:val="00114A60"/>
    <w:rsid w:val="001151A0"/>
    <w:rsid w:val="00116685"/>
    <w:rsid w:val="00116893"/>
    <w:rsid w:val="001169EA"/>
    <w:rsid w:val="00116A32"/>
    <w:rsid w:val="00117275"/>
    <w:rsid w:val="0012069B"/>
    <w:rsid w:val="0012090C"/>
    <w:rsid w:val="001211FE"/>
    <w:rsid w:val="001214EB"/>
    <w:rsid w:val="0012177E"/>
    <w:rsid w:val="0012358E"/>
    <w:rsid w:val="00125CE2"/>
    <w:rsid w:val="00125D60"/>
    <w:rsid w:val="00126368"/>
    <w:rsid w:val="0012736E"/>
    <w:rsid w:val="001300F3"/>
    <w:rsid w:val="00130256"/>
    <w:rsid w:val="00130BEA"/>
    <w:rsid w:val="0013236C"/>
    <w:rsid w:val="00132733"/>
    <w:rsid w:val="0013317B"/>
    <w:rsid w:val="00133A3E"/>
    <w:rsid w:val="00133E48"/>
    <w:rsid w:val="0013551A"/>
    <w:rsid w:val="0013610A"/>
    <w:rsid w:val="0013613A"/>
    <w:rsid w:val="00136D9C"/>
    <w:rsid w:val="00140031"/>
    <w:rsid w:val="00140847"/>
    <w:rsid w:val="00140A6B"/>
    <w:rsid w:val="00141E9A"/>
    <w:rsid w:val="00141EA6"/>
    <w:rsid w:val="00142507"/>
    <w:rsid w:val="00142668"/>
    <w:rsid w:val="00143BC7"/>
    <w:rsid w:val="00143CD2"/>
    <w:rsid w:val="00143FA4"/>
    <w:rsid w:val="001444DA"/>
    <w:rsid w:val="00144A69"/>
    <w:rsid w:val="00144D00"/>
    <w:rsid w:val="001451DE"/>
    <w:rsid w:val="001459B0"/>
    <w:rsid w:val="00145F0D"/>
    <w:rsid w:val="0014616B"/>
    <w:rsid w:val="00146F50"/>
    <w:rsid w:val="00147165"/>
    <w:rsid w:val="001473E3"/>
    <w:rsid w:val="00147755"/>
    <w:rsid w:val="00147BF8"/>
    <w:rsid w:val="00147F02"/>
    <w:rsid w:val="0015036A"/>
    <w:rsid w:val="00150432"/>
    <w:rsid w:val="00150451"/>
    <w:rsid w:val="001508A1"/>
    <w:rsid w:val="00150EED"/>
    <w:rsid w:val="00151118"/>
    <w:rsid w:val="0015194A"/>
    <w:rsid w:val="00152202"/>
    <w:rsid w:val="001526AC"/>
    <w:rsid w:val="00153074"/>
    <w:rsid w:val="0015373F"/>
    <w:rsid w:val="00153878"/>
    <w:rsid w:val="001543AD"/>
    <w:rsid w:val="001549B1"/>
    <w:rsid w:val="00154A41"/>
    <w:rsid w:val="00154E64"/>
    <w:rsid w:val="0015633C"/>
    <w:rsid w:val="00156681"/>
    <w:rsid w:val="00156FEE"/>
    <w:rsid w:val="00157053"/>
    <w:rsid w:val="0015743E"/>
    <w:rsid w:val="0016062E"/>
    <w:rsid w:val="00160B6C"/>
    <w:rsid w:val="00160C66"/>
    <w:rsid w:val="00160F0B"/>
    <w:rsid w:val="001610A7"/>
    <w:rsid w:val="00161B2A"/>
    <w:rsid w:val="00161C05"/>
    <w:rsid w:val="00162399"/>
    <w:rsid w:val="00162AA5"/>
    <w:rsid w:val="00162FC9"/>
    <w:rsid w:val="00163B5B"/>
    <w:rsid w:val="00164485"/>
    <w:rsid w:val="00164CCF"/>
    <w:rsid w:val="001660A6"/>
    <w:rsid w:val="0016635B"/>
    <w:rsid w:val="00166608"/>
    <w:rsid w:val="0016750E"/>
    <w:rsid w:val="0016795A"/>
    <w:rsid w:val="001679AD"/>
    <w:rsid w:val="00167FC6"/>
    <w:rsid w:val="00170ACD"/>
    <w:rsid w:val="00170C70"/>
    <w:rsid w:val="00171DCA"/>
    <w:rsid w:val="001738A3"/>
    <w:rsid w:val="00173AF5"/>
    <w:rsid w:val="00174C09"/>
    <w:rsid w:val="001752C1"/>
    <w:rsid w:val="001756B2"/>
    <w:rsid w:val="0017572F"/>
    <w:rsid w:val="00175950"/>
    <w:rsid w:val="001759BE"/>
    <w:rsid w:val="00177642"/>
    <w:rsid w:val="00177755"/>
    <w:rsid w:val="0018013B"/>
    <w:rsid w:val="00180BDD"/>
    <w:rsid w:val="00180CC6"/>
    <w:rsid w:val="00180E1C"/>
    <w:rsid w:val="00180EF8"/>
    <w:rsid w:val="00181818"/>
    <w:rsid w:val="00181831"/>
    <w:rsid w:val="00181918"/>
    <w:rsid w:val="00182639"/>
    <w:rsid w:val="00182E6D"/>
    <w:rsid w:val="00183524"/>
    <w:rsid w:val="00183566"/>
    <w:rsid w:val="00183748"/>
    <w:rsid w:val="00183BF7"/>
    <w:rsid w:val="00184012"/>
    <w:rsid w:val="00184830"/>
    <w:rsid w:val="00185018"/>
    <w:rsid w:val="001851E4"/>
    <w:rsid w:val="00185941"/>
    <w:rsid w:val="00185AFC"/>
    <w:rsid w:val="001861E6"/>
    <w:rsid w:val="00186881"/>
    <w:rsid w:val="001868B6"/>
    <w:rsid w:val="00186923"/>
    <w:rsid w:val="0018798D"/>
    <w:rsid w:val="00187F9A"/>
    <w:rsid w:val="001908DF"/>
    <w:rsid w:val="001908F2"/>
    <w:rsid w:val="00190B33"/>
    <w:rsid w:val="00190B56"/>
    <w:rsid w:val="001921BB"/>
    <w:rsid w:val="001926AD"/>
    <w:rsid w:val="00192B68"/>
    <w:rsid w:val="001930E5"/>
    <w:rsid w:val="00193D87"/>
    <w:rsid w:val="00193F5D"/>
    <w:rsid w:val="0019433D"/>
    <w:rsid w:val="00194408"/>
    <w:rsid w:val="00194469"/>
    <w:rsid w:val="001949AD"/>
    <w:rsid w:val="0019518C"/>
    <w:rsid w:val="001951BC"/>
    <w:rsid w:val="001951D0"/>
    <w:rsid w:val="00195941"/>
    <w:rsid w:val="0019656C"/>
    <w:rsid w:val="00196583"/>
    <w:rsid w:val="00197296"/>
    <w:rsid w:val="00197C8C"/>
    <w:rsid w:val="001A0672"/>
    <w:rsid w:val="001A0F5E"/>
    <w:rsid w:val="001A13B3"/>
    <w:rsid w:val="001A2274"/>
    <w:rsid w:val="001A237E"/>
    <w:rsid w:val="001A24F2"/>
    <w:rsid w:val="001A2830"/>
    <w:rsid w:val="001A302A"/>
    <w:rsid w:val="001A30D7"/>
    <w:rsid w:val="001A5351"/>
    <w:rsid w:val="001A5ADF"/>
    <w:rsid w:val="001A7229"/>
    <w:rsid w:val="001A77DA"/>
    <w:rsid w:val="001A787B"/>
    <w:rsid w:val="001A7DF0"/>
    <w:rsid w:val="001B01E8"/>
    <w:rsid w:val="001B0F32"/>
    <w:rsid w:val="001B1115"/>
    <w:rsid w:val="001B1A34"/>
    <w:rsid w:val="001B221B"/>
    <w:rsid w:val="001B22EE"/>
    <w:rsid w:val="001B2CC4"/>
    <w:rsid w:val="001B34B8"/>
    <w:rsid w:val="001B3A79"/>
    <w:rsid w:val="001B41CC"/>
    <w:rsid w:val="001B437A"/>
    <w:rsid w:val="001B5298"/>
    <w:rsid w:val="001B5653"/>
    <w:rsid w:val="001B5AC5"/>
    <w:rsid w:val="001B5CA3"/>
    <w:rsid w:val="001B63D6"/>
    <w:rsid w:val="001B64C0"/>
    <w:rsid w:val="001B70B6"/>
    <w:rsid w:val="001B77BE"/>
    <w:rsid w:val="001B7BBF"/>
    <w:rsid w:val="001C1677"/>
    <w:rsid w:val="001C1F5C"/>
    <w:rsid w:val="001C31AB"/>
    <w:rsid w:val="001C47CE"/>
    <w:rsid w:val="001C4E64"/>
    <w:rsid w:val="001C5369"/>
    <w:rsid w:val="001C6FF0"/>
    <w:rsid w:val="001C7646"/>
    <w:rsid w:val="001C7E28"/>
    <w:rsid w:val="001D01E0"/>
    <w:rsid w:val="001D06B0"/>
    <w:rsid w:val="001D0A9A"/>
    <w:rsid w:val="001D180C"/>
    <w:rsid w:val="001D1A3E"/>
    <w:rsid w:val="001D1E52"/>
    <w:rsid w:val="001D2906"/>
    <w:rsid w:val="001D2C86"/>
    <w:rsid w:val="001D36F5"/>
    <w:rsid w:val="001D3DDA"/>
    <w:rsid w:val="001D40A7"/>
    <w:rsid w:val="001D41B5"/>
    <w:rsid w:val="001D4F95"/>
    <w:rsid w:val="001D5402"/>
    <w:rsid w:val="001D5A89"/>
    <w:rsid w:val="001D5C7B"/>
    <w:rsid w:val="001D651F"/>
    <w:rsid w:val="001D74D1"/>
    <w:rsid w:val="001D7A08"/>
    <w:rsid w:val="001D7E64"/>
    <w:rsid w:val="001E019D"/>
    <w:rsid w:val="001E0F13"/>
    <w:rsid w:val="001E10FA"/>
    <w:rsid w:val="001E1D23"/>
    <w:rsid w:val="001E1E7B"/>
    <w:rsid w:val="001E280E"/>
    <w:rsid w:val="001E2B52"/>
    <w:rsid w:val="001E4041"/>
    <w:rsid w:val="001E406A"/>
    <w:rsid w:val="001E6293"/>
    <w:rsid w:val="001E688D"/>
    <w:rsid w:val="001E7AF5"/>
    <w:rsid w:val="001E7F2B"/>
    <w:rsid w:val="001F0B5D"/>
    <w:rsid w:val="001F1252"/>
    <w:rsid w:val="001F135B"/>
    <w:rsid w:val="001F26F6"/>
    <w:rsid w:val="001F418C"/>
    <w:rsid w:val="001F42D1"/>
    <w:rsid w:val="001F4441"/>
    <w:rsid w:val="001F44B5"/>
    <w:rsid w:val="001F4A1C"/>
    <w:rsid w:val="001F4B51"/>
    <w:rsid w:val="001F5291"/>
    <w:rsid w:val="001F6C06"/>
    <w:rsid w:val="001F6DD1"/>
    <w:rsid w:val="001F75C5"/>
    <w:rsid w:val="0020070C"/>
    <w:rsid w:val="00200C2F"/>
    <w:rsid w:val="00200DF2"/>
    <w:rsid w:val="0020145D"/>
    <w:rsid w:val="002014A8"/>
    <w:rsid w:val="00201617"/>
    <w:rsid w:val="002016AD"/>
    <w:rsid w:val="00201D45"/>
    <w:rsid w:val="00201E41"/>
    <w:rsid w:val="002020A4"/>
    <w:rsid w:val="0020289E"/>
    <w:rsid w:val="002029D4"/>
    <w:rsid w:val="00203B29"/>
    <w:rsid w:val="00203EFB"/>
    <w:rsid w:val="0020429E"/>
    <w:rsid w:val="002054F0"/>
    <w:rsid w:val="00205D97"/>
    <w:rsid w:val="00205F6B"/>
    <w:rsid w:val="002062ED"/>
    <w:rsid w:val="0020653C"/>
    <w:rsid w:val="00207737"/>
    <w:rsid w:val="002079C5"/>
    <w:rsid w:val="002079C9"/>
    <w:rsid w:val="00207D68"/>
    <w:rsid w:val="00210748"/>
    <w:rsid w:val="00211398"/>
    <w:rsid w:val="00211E4F"/>
    <w:rsid w:val="00211F32"/>
    <w:rsid w:val="002125D3"/>
    <w:rsid w:val="00212FEE"/>
    <w:rsid w:val="002131D9"/>
    <w:rsid w:val="002132A2"/>
    <w:rsid w:val="002132E4"/>
    <w:rsid w:val="00213450"/>
    <w:rsid w:val="00213928"/>
    <w:rsid w:val="00214CB6"/>
    <w:rsid w:val="002151AE"/>
    <w:rsid w:val="00216B9A"/>
    <w:rsid w:val="002176A8"/>
    <w:rsid w:val="00220219"/>
    <w:rsid w:val="0022080F"/>
    <w:rsid w:val="00220D1E"/>
    <w:rsid w:val="002221DF"/>
    <w:rsid w:val="002225E1"/>
    <w:rsid w:val="0022283C"/>
    <w:rsid w:val="00222CDA"/>
    <w:rsid w:val="002233AA"/>
    <w:rsid w:val="002251CD"/>
    <w:rsid w:val="002264F9"/>
    <w:rsid w:val="00226C65"/>
    <w:rsid w:val="0022775F"/>
    <w:rsid w:val="002279C9"/>
    <w:rsid w:val="00227EA8"/>
    <w:rsid w:val="0023031F"/>
    <w:rsid w:val="00230372"/>
    <w:rsid w:val="00230767"/>
    <w:rsid w:val="00230B83"/>
    <w:rsid w:val="00231188"/>
    <w:rsid w:val="0023194F"/>
    <w:rsid w:val="00231B4B"/>
    <w:rsid w:val="00232AA8"/>
    <w:rsid w:val="002334E8"/>
    <w:rsid w:val="00233A84"/>
    <w:rsid w:val="00234125"/>
    <w:rsid w:val="00234E64"/>
    <w:rsid w:val="00235547"/>
    <w:rsid w:val="002358D6"/>
    <w:rsid w:val="00235DEB"/>
    <w:rsid w:val="00236855"/>
    <w:rsid w:val="0023698D"/>
    <w:rsid w:val="00236F30"/>
    <w:rsid w:val="00236F8A"/>
    <w:rsid w:val="002419E2"/>
    <w:rsid w:val="00242254"/>
    <w:rsid w:val="002422F8"/>
    <w:rsid w:val="00242F5E"/>
    <w:rsid w:val="00244678"/>
    <w:rsid w:val="00245177"/>
    <w:rsid w:val="00245B4F"/>
    <w:rsid w:val="00245D5D"/>
    <w:rsid w:val="00247744"/>
    <w:rsid w:val="00250261"/>
    <w:rsid w:val="002507F4"/>
    <w:rsid w:val="00250D87"/>
    <w:rsid w:val="00250FDB"/>
    <w:rsid w:val="002515D3"/>
    <w:rsid w:val="002515DA"/>
    <w:rsid w:val="00253786"/>
    <w:rsid w:val="0025391C"/>
    <w:rsid w:val="002541FD"/>
    <w:rsid w:val="002542A4"/>
    <w:rsid w:val="0025430A"/>
    <w:rsid w:val="002556CF"/>
    <w:rsid w:val="00255995"/>
    <w:rsid w:val="00255BA4"/>
    <w:rsid w:val="00255F7E"/>
    <w:rsid w:val="00256903"/>
    <w:rsid w:val="00257039"/>
    <w:rsid w:val="002609F0"/>
    <w:rsid w:val="002622E0"/>
    <w:rsid w:val="002627A5"/>
    <w:rsid w:val="00262CE6"/>
    <w:rsid w:val="00263073"/>
    <w:rsid w:val="0026408A"/>
    <w:rsid w:val="00264497"/>
    <w:rsid w:val="00264A91"/>
    <w:rsid w:val="00265148"/>
    <w:rsid w:val="0026538A"/>
    <w:rsid w:val="002653C3"/>
    <w:rsid w:val="002653F7"/>
    <w:rsid w:val="00265602"/>
    <w:rsid w:val="00266AF9"/>
    <w:rsid w:val="00266F76"/>
    <w:rsid w:val="00267ABD"/>
    <w:rsid w:val="00267E06"/>
    <w:rsid w:val="002709C7"/>
    <w:rsid w:val="00271214"/>
    <w:rsid w:val="00271BB0"/>
    <w:rsid w:val="0027261A"/>
    <w:rsid w:val="002726FE"/>
    <w:rsid w:val="00272F1C"/>
    <w:rsid w:val="00273244"/>
    <w:rsid w:val="00273B97"/>
    <w:rsid w:val="00274498"/>
    <w:rsid w:val="00274567"/>
    <w:rsid w:val="00274AC8"/>
    <w:rsid w:val="002758EF"/>
    <w:rsid w:val="00276CEC"/>
    <w:rsid w:val="00276D88"/>
    <w:rsid w:val="00277558"/>
    <w:rsid w:val="00277660"/>
    <w:rsid w:val="002808FF"/>
    <w:rsid w:val="002821AC"/>
    <w:rsid w:val="00282271"/>
    <w:rsid w:val="00282D6B"/>
    <w:rsid w:val="00282E63"/>
    <w:rsid w:val="002837D2"/>
    <w:rsid w:val="002850DC"/>
    <w:rsid w:val="00286035"/>
    <w:rsid w:val="002862E3"/>
    <w:rsid w:val="00286567"/>
    <w:rsid w:val="0028657C"/>
    <w:rsid w:val="00287A07"/>
    <w:rsid w:val="00287A8A"/>
    <w:rsid w:val="00290DB8"/>
    <w:rsid w:val="002912D3"/>
    <w:rsid w:val="00292170"/>
    <w:rsid w:val="002926D6"/>
    <w:rsid w:val="002933D8"/>
    <w:rsid w:val="00293AFE"/>
    <w:rsid w:val="0029420B"/>
    <w:rsid w:val="002944FF"/>
    <w:rsid w:val="00294D6B"/>
    <w:rsid w:val="002950F2"/>
    <w:rsid w:val="00295548"/>
    <w:rsid w:val="00295D6D"/>
    <w:rsid w:val="002966C0"/>
    <w:rsid w:val="002A09BB"/>
    <w:rsid w:val="002A0FB2"/>
    <w:rsid w:val="002A2A79"/>
    <w:rsid w:val="002A2F59"/>
    <w:rsid w:val="002A3BA2"/>
    <w:rsid w:val="002A43B2"/>
    <w:rsid w:val="002A4447"/>
    <w:rsid w:val="002A4D7B"/>
    <w:rsid w:val="002A4F17"/>
    <w:rsid w:val="002A4F61"/>
    <w:rsid w:val="002A520C"/>
    <w:rsid w:val="002A5E3C"/>
    <w:rsid w:val="002A60C2"/>
    <w:rsid w:val="002A676D"/>
    <w:rsid w:val="002B0918"/>
    <w:rsid w:val="002B3119"/>
    <w:rsid w:val="002B340D"/>
    <w:rsid w:val="002B3412"/>
    <w:rsid w:val="002B36AA"/>
    <w:rsid w:val="002B3ADE"/>
    <w:rsid w:val="002B4BB9"/>
    <w:rsid w:val="002B52EB"/>
    <w:rsid w:val="002B5C7C"/>
    <w:rsid w:val="002B6147"/>
    <w:rsid w:val="002B61CB"/>
    <w:rsid w:val="002B6638"/>
    <w:rsid w:val="002B67B3"/>
    <w:rsid w:val="002C0B6F"/>
    <w:rsid w:val="002C0FD9"/>
    <w:rsid w:val="002C1041"/>
    <w:rsid w:val="002C123A"/>
    <w:rsid w:val="002C1D14"/>
    <w:rsid w:val="002C2335"/>
    <w:rsid w:val="002C2903"/>
    <w:rsid w:val="002C2E10"/>
    <w:rsid w:val="002C32CD"/>
    <w:rsid w:val="002C370D"/>
    <w:rsid w:val="002C4030"/>
    <w:rsid w:val="002C494D"/>
    <w:rsid w:val="002C5429"/>
    <w:rsid w:val="002C5514"/>
    <w:rsid w:val="002C6062"/>
    <w:rsid w:val="002C6374"/>
    <w:rsid w:val="002C68BD"/>
    <w:rsid w:val="002C7753"/>
    <w:rsid w:val="002C7C02"/>
    <w:rsid w:val="002D2F5F"/>
    <w:rsid w:val="002D3219"/>
    <w:rsid w:val="002D32B9"/>
    <w:rsid w:val="002D36E0"/>
    <w:rsid w:val="002D3E7B"/>
    <w:rsid w:val="002D4440"/>
    <w:rsid w:val="002D47CC"/>
    <w:rsid w:val="002D4991"/>
    <w:rsid w:val="002D49B0"/>
    <w:rsid w:val="002D4BCF"/>
    <w:rsid w:val="002D55D0"/>
    <w:rsid w:val="002D5DF4"/>
    <w:rsid w:val="002D6126"/>
    <w:rsid w:val="002D6A59"/>
    <w:rsid w:val="002D7272"/>
    <w:rsid w:val="002D7680"/>
    <w:rsid w:val="002D7EAA"/>
    <w:rsid w:val="002E0183"/>
    <w:rsid w:val="002E057A"/>
    <w:rsid w:val="002E06D4"/>
    <w:rsid w:val="002E09B5"/>
    <w:rsid w:val="002E1450"/>
    <w:rsid w:val="002E1D28"/>
    <w:rsid w:val="002E1E0B"/>
    <w:rsid w:val="002E248D"/>
    <w:rsid w:val="002E2933"/>
    <w:rsid w:val="002E2DA9"/>
    <w:rsid w:val="002E3212"/>
    <w:rsid w:val="002E3DF6"/>
    <w:rsid w:val="002E41B2"/>
    <w:rsid w:val="002E547C"/>
    <w:rsid w:val="002E56B0"/>
    <w:rsid w:val="002E597B"/>
    <w:rsid w:val="002E5C25"/>
    <w:rsid w:val="002E5DEA"/>
    <w:rsid w:val="002E6104"/>
    <w:rsid w:val="002E6750"/>
    <w:rsid w:val="002E6755"/>
    <w:rsid w:val="002E6B21"/>
    <w:rsid w:val="002E6DF3"/>
    <w:rsid w:val="002E7A40"/>
    <w:rsid w:val="002E7B84"/>
    <w:rsid w:val="002F01B2"/>
    <w:rsid w:val="002F0384"/>
    <w:rsid w:val="002F0941"/>
    <w:rsid w:val="002F1169"/>
    <w:rsid w:val="002F1609"/>
    <w:rsid w:val="002F18C1"/>
    <w:rsid w:val="002F1D24"/>
    <w:rsid w:val="002F21D9"/>
    <w:rsid w:val="002F23B7"/>
    <w:rsid w:val="002F2521"/>
    <w:rsid w:val="002F2E5F"/>
    <w:rsid w:val="002F37FA"/>
    <w:rsid w:val="002F3CE1"/>
    <w:rsid w:val="002F3F79"/>
    <w:rsid w:val="002F4A28"/>
    <w:rsid w:val="002F5561"/>
    <w:rsid w:val="002F5C2F"/>
    <w:rsid w:val="002F5FC1"/>
    <w:rsid w:val="002F6825"/>
    <w:rsid w:val="00300096"/>
    <w:rsid w:val="00300714"/>
    <w:rsid w:val="003016AA"/>
    <w:rsid w:val="00301BB9"/>
    <w:rsid w:val="00302AAC"/>
    <w:rsid w:val="00302B99"/>
    <w:rsid w:val="00303989"/>
    <w:rsid w:val="00304168"/>
    <w:rsid w:val="003049A5"/>
    <w:rsid w:val="00305643"/>
    <w:rsid w:val="003061C6"/>
    <w:rsid w:val="0030629F"/>
    <w:rsid w:val="0030634E"/>
    <w:rsid w:val="00307801"/>
    <w:rsid w:val="00310A3B"/>
    <w:rsid w:val="00310CF0"/>
    <w:rsid w:val="003117BA"/>
    <w:rsid w:val="003118CD"/>
    <w:rsid w:val="00312F86"/>
    <w:rsid w:val="00314480"/>
    <w:rsid w:val="0031484C"/>
    <w:rsid w:val="003153BA"/>
    <w:rsid w:val="003155C2"/>
    <w:rsid w:val="00315B88"/>
    <w:rsid w:val="003165FC"/>
    <w:rsid w:val="003169D5"/>
    <w:rsid w:val="0031735E"/>
    <w:rsid w:val="00317552"/>
    <w:rsid w:val="00317878"/>
    <w:rsid w:val="0032074E"/>
    <w:rsid w:val="0032081E"/>
    <w:rsid w:val="003210B3"/>
    <w:rsid w:val="003211BE"/>
    <w:rsid w:val="0032121A"/>
    <w:rsid w:val="00321430"/>
    <w:rsid w:val="00321941"/>
    <w:rsid w:val="00321D8D"/>
    <w:rsid w:val="003222CF"/>
    <w:rsid w:val="0032234C"/>
    <w:rsid w:val="0032262E"/>
    <w:rsid w:val="00322727"/>
    <w:rsid w:val="003227BC"/>
    <w:rsid w:val="00322F00"/>
    <w:rsid w:val="0032389F"/>
    <w:rsid w:val="00324873"/>
    <w:rsid w:val="00325A9B"/>
    <w:rsid w:val="00325AB0"/>
    <w:rsid w:val="00325D6A"/>
    <w:rsid w:val="0032653F"/>
    <w:rsid w:val="0032682A"/>
    <w:rsid w:val="003270EE"/>
    <w:rsid w:val="0032723B"/>
    <w:rsid w:val="003273F5"/>
    <w:rsid w:val="00330C9E"/>
    <w:rsid w:val="0033198B"/>
    <w:rsid w:val="00332041"/>
    <w:rsid w:val="0033378D"/>
    <w:rsid w:val="00334024"/>
    <w:rsid w:val="00334968"/>
    <w:rsid w:val="00334CDB"/>
    <w:rsid w:val="00335049"/>
    <w:rsid w:val="0033574D"/>
    <w:rsid w:val="00336E70"/>
    <w:rsid w:val="00337384"/>
    <w:rsid w:val="00337CE6"/>
    <w:rsid w:val="003402DF"/>
    <w:rsid w:val="00340A49"/>
    <w:rsid w:val="00340ED1"/>
    <w:rsid w:val="00343F69"/>
    <w:rsid w:val="0034422A"/>
    <w:rsid w:val="0034453A"/>
    <w:rsid w:val="00344BD6"/>
    <w:rsid w:val="003457F0"/>
    <w:rsid w:val="003461F4"/>
    <w:rsid w:val="00346341"/>
    <w:rsid w:val="00346B29"/>
    <w:rsid w:val="00346CC8"/>
    <w:rsid w:val="00350278"/>
    <w:rsid w:val="003503EC"/>
    <w:rsid w:val="0035042D"/>
    <w:rsid w:val="003510DC"/>
    <w:rsid w:val="00352022"/>
    <w:rsid w:val="003525DA"/>
    <w:rsid w:val="00352632"/>
    <w:rsid w:val="00352B3E"/>
    <w:rsid w:val="00352DFD"/>
    <w:rsid w:val="00352EDE"/>
    <w:rsid w:val="003531B9"/>
    <w:rsid w:val="00353343"/>
    <w:rsid w:val="003535B7"/>
    <w:rsid w:val="00353998"/>
    <w:rsid w:val="003550AD"/>
    <w:rsid w:val="00355933"/>
    <w:rsid w:val="00355A6B"/>
    <w:rsid w:val="0035698A"/>
    <w:rsid w:val="00356A9B"/>
    <w:rsid w:val="00357B30"/>
    <w:rsid w:val="00360C7A"/>
    <w:rsid w:val="00360CFB"/>
    <w:rsid w:val="00361E43"/>
    <w:rsid w:val="00361FF5"/>
    <w:rsid w:val="0036260A"/>
    <w:rsid w:val="00362A6C"/>
    <w:rsid w:val="003635AD"/>
    <w:rsid w:val="003643B5"/>
    <w:rsid w:val="003648F1"/>
    <w:rsid w:val="0036541B"/>
    <w:rsid w:val="00365EEA"/>
    <w:rsid w:val="003668D7"/>
    <w:rsid w:val="00366940"/>
    <w:rsid w:val="00366B3D"/>
    <w:rsid w:val="00366E64"/>
    <w:rsid w:val="00367308"/>
    <w:rsid w:val="0037001A"/>
    <w:rsid w:val="00371922"/>
    <w:rsid w:val="003731DD"/>
    <w:rsid w:val="00373B14"/>
    <w:rsid w:val="00374DA9"/>
    <w:rsid w:val="00375499"/>
    <w:rsid w:val="00377A2D"/>
    <w:rsid w:val="00377B0E"/>
    <w:rsid w:val="003805D6"/>
    <w:rsid w:val="00381375"/>
    <w:rsid w:val="00381520"/>
    <w:rsid w:val="00381C6D"/>
    <w:rsid w:val="00382179"/>
    <w:rsid w:val="003835D8"/>
    <w:rsid w:val="00383C13"/>
    <w:rsid w:val="00384356"/>
    <w:rsid w:val="00384499"/>
    <w:rsid w:val="003849EA"/>
    <w:rsid w:val="00384D87"/>
    <w:rsid w:val="00385306"/>
    <w:rsid w:val="00385A39"/>
    <w:rsid w:val="00385DD8"/>
    <w:rsid w:val="00385EC3"/>
    <w:rsid w:val="00386876"/>
    <w:rsid w:val="003868C6"/>
    <w:rsid w:val="00386D01"/>
    <w:rsid w:val="00387182"/>
    <w:rsid w:val="0038779D"/>
    <w:rsid w:val="0038AC5B"/>
    <w:rsid w:val="0039005A"/>
    <w:rsid w:val="0039165F"/>
    <w:rsid w:val="00391F63"/>
    <w:rsid w:val="003920DC"/>
    <w:rsid w:val="0039290A"/>
    <w:rsid w:val="0039371D"/>
    <w:rsid w:val="00393DDD"/>
    <w:rsid w:val="00393E86"/>
    <w:rsid w:val="0039408F"/>
    <w:rsid w:val="0039736F"/>
    <w:rsid w:val="003976EE"/>
    <w:rsid w:val="00397CF5"/>
    <w:rsid w:val="00397D3B"/>
    <w:rsid w:val="00397FF7"/>
    <w:rsid w:val="003A0131"/>
    <w:rsid w:val="003A086C"/>
    <w:rsid w:val="003A0B64"/>
    <w:rsid w:val="003A109D"/>
    <w:rsid w:val="003A10B0"/>
    <w:rsid w:val="003A14B7"/>
    <w:rsid w:val="003A24F1"/>
    <w:rsid w:val="003A3DCB"/>
    <w:rsid w:val="003A420C"/>
    <w:rsid w:val="003A4D20"/>
    <w:rsid w:val="003A4D28"/>
    <w:rsid w:val="003A5235"/>
    <w:rsid w:val="003A7214"/>
    <w:rsid w:val="003A73F1"/>
    <w:rsid w:val="003A77C9"/>
    <w:rsid w:val="003B0A4C"/>
    <w:rsid w:val="003B0A6E"/>
    <w:rsid w:val="003B0CDD"/>
    <w:rsid w:val="003B125E"/>
    <w:rsid w:val="003B1A06"/>
    <w:rsid w:val="003B1FD1"/>
    <w:rsid w:val="003B213E"/>
    <w:rsid w:val="003B2E6D"/>
    <w:rsid w:val="003B3157"/>
    <w:rsid w:val="003B344F"/>
    <w:rsid w:val="003B34AC"/>
    <w:rsid w:val="003B35E6"/>
    <w:rsid w:val="003B396C"/>
    <w:rsid w:val="003B3C09"/>
    <w:rsid w:val="003B3C0C"/>
    <w:rsid w:val="003B4A62"/>
    <w:rsid w:val="003B4BF9"/>
    <w:rsid w:val="003B5054"/>
    <w:rsid w:val="003B5520"/>
    <w:rsid w:val="003B570A"/>
    <w:rsid w:val="003B62E6"/>
    <w:rsid w:val="003B6784"/>
    <w:rsid w:val="003B6C70"/>
    <w:rsid w:val="003B6D2E"/>
    <w:rsid w:val="003B6ECB"/>
    <w:rsid w:val="003B7447"/>
    <w:rsid w:val="003B77FF"/>
    <w:rsid w:val="003B7CFD"/>
    <w:rsid w:val="003C0032"/>
    <w:rsid w:val="003C0EE5"/>
    <w:rsid w:val="003C10C4"/>
    <w:rsid w:val="003C1756"/>
    <w:rsid w:val="003C1FAA"/>
    <w:rsid w:val="003C3019"/>
    <w:rsid w:val="003C3BDD"/>
    <w:rsid w:val="003C3F8A"/>
    <w:rsid w:val="003C42A6"/>
    <w:rsid w:val="003C4DF6"/>
    <w:rsid w:val="003C54B7"/>
    <w:rsid w:val="003C5685"/>
    <w:rsid w:val="003C5B41"/>
    <w:rsid w:val="003C5FB0"/>
    <w:rsid w:val="003D07EB"/>
    <w:rsid w:val="003D0A2B"/>
    <w:rsid w:val="003D0BFC"/>
    <w:rsid w:val="003D0D17"/>
    <w:rsid w:val="003D124A"/>
    <w:rsid w:val="003D14C2"/>
    <w:rsid w:val="003D14F5"/>
    <w:rsid w:val="003D1902"/>
    <w:rsid w:val="003D1E3C"/>
    <w:rsid w:val="003D25AA"/>
    <w:rsid w:val="003D30DF"/>
    <w:rsid w:val="003D4001"/>
    <w:rsid w:val="003D5202"/>
    <w:rsid w:val="003D6BA4"/>
    <w:rsid w:val="003D6BBF"/>
    <w:rsid w:val="003D6F8C"/>
    <w:rsid w:val="003E03CF"/>
    <w:rsid w:val="003E0CBE"/>
    <w:rsid w:val="003E2372"/>
    <w:rsid w:val="003E297A"/>
    <w:rsid w:val="003E4030"/>
    <w:rsid w:val="003E425F"/>
    <w:rsid w:val="003E485B"/>
    <w:rsid w:val="003E54AF"/>
    <w:rsid w:val="003E5924"/>
    <w:rsid w:val="003E5E7E"/>
    <w:rsid w:val="003E60DC"/>
    <w:rsid w:val="003E630F"/>
    <w:rsid w:val="003E7227"/>
    <w:rsid w:val="003E7BE7"/>
    <w:rsid w:val="003F058A"/>
    <w:rsid w:val="003F0610"/>
    <w:rsid w:val="003F0848"/>
    <w:rsid w:val="003F0E0C"/>
    <w:rsid w:val="003F1BE4"/>
    <w:rsid w:val="003F20B6"/>
    <w:rsid w:val="003F2F5A"/>
    <w:rsid w:val="003F3874"/>
    <w:rsid w:val="003F6068"/>
    <w:rsid w:val="003F6A29"/>
    <w:rsid w:val="003F6AB3"/>
    <w:rsid w:val="003F73D1"/>
    <w:rsid w:val="003F7446"/>
    <w:rsid w:val="003F7E94"/>
    <w:rsid w:val="0040000E"/>
    <w:rsid w:val="004000DD"/>
    <w:rsid w:val="00400FA7"/>
    <w:rsid w:val="004018F2"/>
    <w:rsid w:val="004019BC"/>
    <w:rsid w:val="00401A67"/>
    <w:rsid w:val="00401C4E"/>
    <w:rsid w:val="00401E07"/>
    <w:rsid w:val="00403E4B"/>
    <w:rsid w:val="00404661"/>
    <w:rsid w:val="00404786"/>
    <w:rsid w:val="00404F6C"/>
    <w:rsid w:val="004056D2"/>
    <w:rsid w:val="0040661F"/>
    <w:rsid w:val="00407477"/>
    <w:rsid w:val="004078D0"/>
    <w:rsid w:val="00407913"/>
    <w:rsid w:val="00407FB5"/>
    <w:rsid w:val="00410D5D"/>
    <w:rsid w:val="004112DF"/>
    <w:rsid w:val="0041146B"/>
    <w:rsid w:val="00411DA1"/>
    <w:rsid w:val="0041214E"/>
    <w:rsid w:val="00412833"/>
    <w:rsid w:val="00412CEA"/>
    <w:rsid w:val="00412DFB"/>
    <w:rsid w:val="004130EC"/>
    <w:rsid w:val="004137F0"/>
    <w:rsid w:val="00414EC3"/>
    <w:rsid w:val="00416F11"/>
    <w:rsid w:val="004210DA"/>
    <w:rsid w:val="00421962"/>
    <w:rsid w:val="00423CCE"/>
    <w:rsid w:val="00424124"/>
    <w:rsid w:val="0042474B"/>
    <w:rsid w:val="0042643D"/>
    <w:rsid w:val="004267EA"/>
    <w:rsid w:val="00426928"/>
    <w:rsid w:val="00426C75"/>
    <w:rsid w:val="0042717C"/>
    <w:rsid w:val="004273A6"/>
    <w:rsid w:val="004304F7"/>
    <w:rsid w:val="004306D2"/>
    <w:rsid w:val="00431115"/>
    <w:rsid w:val="00431C01"/>
    <w:rsid w:val="00431DC3"/>
    <w:rsid w:val="004328A6"/>
    <w:rsid w:val="0043327E"/>
    <w:rsid w:val="004333A8"/>
    <w:rsid w:val="00434080"/>
    <w:rsid w:val="0043466D"/>
    <w:rsid w:val="00434D7A"/>
    <w:rsid w:val="00435207"/>
    <w:rsid w:val="0043534D"/>
    <w:rsid w:val="004356F9"/>
    <w:rsid w:val="00435791"/>
    <w:rsid w:val="0043579C"/>
    <w:rsid w:val="00435A41"/>
    <w:rsid w:val="0043620E"/>
    <w:rsid w:val="004366A5"/>
    <w:rsid w:val="00436912"/>
    <w:rsid w:val="004370CE"/>
    <w:rsid w:val="00437A6F"/>
    <w:rsid w:val="00440A53"/>
    <w:rsid w:val="00440F0C"/>
    <w:rsid w:val="004419AF"/>
    <w:rsid w:val="00441D62"/>
    <w:rsid w:val="00442419"/>
    <w:rsid w:val="004433CB"/>
    <w:rsid w:val="004433FB"/>
    <w:rsid w:val="004437BF"/>
    <w:rsid w:val="00443BE8"/>
    <w:rsid w:val="0044648D"/>
    <w:rsid w:val="0044689E"/>
    <w:rsid w:val="004501CB"/>
    <w:rsid w:val="0045072F"/>
    <w:rsid w:val="00451601"/>
    <w:rsid w:val="00451C62"/>
    <w:rsid w:val="00451FB4"/>
    <w:rsid w:val="00452120"/>
    <w:rsid w:val="0045219A"/>
    <w:rsid w:val="0045248C"/>
    <w:rsid w:val="0045354B"/>
    <w:rsid w:val="0045420D"/>
    <w:rsid w:val="00455780"/>
    <w:rsid w:val="004557F9"/>
    <w:rsid w:val="00455840"/>
    <w:rsid w:val="0045606F"/>
    <w:rsid w:val="004560C0"/>
    <w:rsid w:val="00456815"/>
    <w:rsid w:val="004571AA"/>
    <w:rsid w:val="00457477"/>
    <w:rsid w:val="0045761C"/>
    <w:rsid w:val="0046042B"/>
    <w:rsid w:val="0046151C"/>
    <w:rsid w:val="00461B0A"/>
    <w:rsid w:val="00461C55"/>
    <w:rsid w:val="00461CD7"/>
    <w:rsid w:val="00461E76"/>
    <w:rsid w:val="00461F98"/>
    <w:rsid w:val="00462017"/>
    <w:rsid w:val="00462948"/>
    <w:rsid w:val="00462D19"/>
    <w:rsid w:val="00463269"/>
    <w:rsid w:val="00464305"/>
    <w:rsid w:val="0046444F"/>
    <w:rsid w:val="00464787"/>
    <w:rsid w:val="00464C7D"/>
    <w:rsid w:val="0046519C"/>
    <w:rsid w:val="00465D4F"/>
    <w:rsid w:val="004660E8"/>
    <w:rsid w:val="004661E9"/>
    <w:rsid w:val="0046639E"/>
    <w:rsid w:val="0046673A"/>
    <w:rsid w:val="00466B24"/>
    <w:rsid w:val="00467D50"/>
    <w:rsid w:val="004705B6"/>
    <w:rsid w:val="00470AEF"/>
    <w:rsid w:val="004713EB"/>
    <w:rsid w:val="00471DA3"/>
    <w:rsid w:val="004740E5"/>
    <w:rsid w:val="004741C9"/>
    <w:rsid w:val="00474476"/>
    <w:rsid w:val="00474784"/>
    <w:rsid w:val="00475901"/>
    <w:rsid w:val="00476947"/>
    <w:rsid w:val="004804D4"/>
    <w:rsid w:val="00481298"/>
    <w:rsid w:val="004817A4"/>
    <w:rsid w:val="00481FC9"/>
    <w:rsid w:val="0048260D"/>
    <w:rsid w:val="00482732"/>
    <w:rsid w:val="0048276D"/>
    <w:rsid w:val="00482F4F"/>
    <w:rsid w:val="00482FF6"/>
    <w:rsid w:val="004832AD"/>
    <w:rsid w:val="00483366"/>
    <w:rsid w:val="00483569"/>
    <w:rsid w:val="00484BE2"/>
    <w:rsid w:val="00484C64"/>
    <w:rsid w:val="00484F45"/>
    <w:rsid w:val="0048537C"/>
    <w:rsid w:val="0048555E"/>
    <w:rsid w:val="004859B7"/>
    <w:rsid w:val="004865FF"/>
    <w:rsid w:val="0048723E"/>
    <w:rsid w:val="00487E16"/>
    <w:rsid w:val="0049025B"/>
    <w:rsid w:val="00490B35"/>
    <w:rsid w:val="00491556"/>
    <w:rsid w:val="004916F4"/>
    <w:rsid w:val="004929E8"/>
    <w:rsid w:val="00492ADE"/>
    <w:rsid w:val="00492F40"/>
    <w:rsid w:val="0049305E"/>
    <w:rsid w:val="00494162"/>
    <w:rsid w:val="004954C4"/>
    <w:rsid w:val="004957BC"/>
    <w:rsid w:val="00495F80"/>
    <w:rsid w:val="00496970"/>
    <w:rsid w:val="004969BC"/>
    <w:rsid w:val="00496BB6"/>
    <w:rsid w:val="00496CFF"/>
    <w:rsid w:val="0049709F"/>
    <w:rsid w:val="004974A0"/>
    <w:rsid w:val="0049799E"/>
    <w:rsid w:val="00497A52"/>
    <w:rsid w:val="004A0249"/>
    <w:rsid w:val="004A1ACB"/>
    <w:rsid w:val="004A24A7"/>
    <w:rsid w:val="004A28A6"/>
    <w:rsid w:val="004A2F63"/>
    <w:rsid w:val="004A3FC7"/>
    <w:rsid w:val="004A44E6"/>
    <w:rsid w:val="004A53AC"/>
    <w:rsid w:val="004A5E0B"/>
    <w:rsid w:val="004A7CB6"/>
    <w:rsid w:val="004B09F1"/>
    <w:rsid w:val="004B16A9"/>
    <w:rsid w:val="004B1732"/>
    <w:rsid w:val="004B2680"/>
    <w:rsid w:val="004B2AF9"/>
    <w:rsid w:val="004B2AFE"/>
    <w:rsid w:val="004B2D48"/>
    <w:rsid w:val="004B36AC"/>
    <w:rsid w:val="004B46A1"/>
    <w:rsid w:val="004B5FE3"/>
    <w:rsid w:val="004B6943"/>
    <w:rsid w:val="004B7836"/>
    <w:rsid w:val="004B7C36"/>
    <w:rsid w:val="004C0925"/>
    <w:rsid w:val="004C16D6"/>
    <w:rsid w:val="004C1B69"/>
    <w:rsid w:val="004C1DE9"/>
    <w:rsid w:val="004C2153"/>
    <w:rsid w:val="004C3FCF"/>
    <w:rsid w:val="004C436D"/>
    <w:rsid w:val="004C49A2"/>
    <w:rsid w:val="004C5B54"/>
    <w:rsid w:val="004C62C9"/>
    <w:rsid w:val="004C6C54"/>
    <w:rsid w:val="004C7052"/>
    <w:rsid w:val="004D08C5"/>
    <w:rsid w:val="004D0E57"/>
    <w:rsid w:val="004D210B"/>
    <w:rsid w:val="004D2FB1"/>
    <w:rsid w:val="004D3E97"/>
    <w:rsid w:val="004D3FD1"/>
    <w:rsid w:val="004D400E"/>
    <w:rsid w:val="004D4183"/>
    <w:rsid w:val="004D4CAF"/>
    <w:rsid w:val="004D5CEA"/>
    <w:rsid w:val="004D602C"/>
    <w:rsid w:val="004D61BA"/>
    <w:rsid w:val="004D7179"/>
    <w:rsid w:val="004D7FB1"/>
    <w:rsid w:val="004E09BC"/>
    <w:rsid w:val="004E0D66"/>
    <w:rsid w:val="004E0EA3"/>
    <w:rsid w:val="004E2B4A"/>
    <w:rsid w:val="004E3356"/>
    <w:rsid w:val="004E3B25"/>
    <w:rsid w:val="004E3E69"/>
    <w:rsid w:val="004E400C"/>
    <w:rsid w:val="004E5F69"/>
    <w:rsid w:val="004E7373"/>
    <w:rsid w:val="004F0B59"/>
    <w:rsid w:val="004F0FA2"/>
    <w:rsid w:val="004F1247"/>
    <w:rsid w:val="004F2E54"/>
    <w:rsid w:val="004F3679"/>
    <w:rsid w:val="004F413A"/>
    <w:rsid w:val="004F4EA3"/>
    <w:rsid w:val="004F4F1D"/>
    <w:rsid w:val="004F5237"/>
    <w:rsid w:val="004F5419"/>
    <w:rsid w:val="004F64CB"/>
    <w:rsid w:val="004F652D"/>
    <w:rsid w:val="004F6A62"/>
    <w:rsid w:val="004F6C6F"/>
    <w:rsid w:val="004F798A"/>
    <w:rsid w:val="00500524"/>
    <w:rsid w:val="00501F65"/>
    <w:rsid w:val="00502064"/>
    <w:rsid w:val="00503160"/>
    <w:rsid w:val="00503C21"/>
    <w:rsid w:val="00504283"/>
    <w:rsid w:val="0050444E"/>
    <w:rsid w:val="005044F6"/>
    <w:rsid w:val="005050B6"/>
    <w:rsid w:val="00505AF6"/>
    <w:rsid w:val="0050667D"/>
    <w:rsid w:val="0051087E"/>
    <w:rsid w:val="00512376"/>
    <w:rsid w:val="005128BD"/>
    <w:rsid w:val="005128F7"/>
    <w:rsid w:val="005129B9"/>
    <w:rsid w:val="00512D32"/>
    <w:rsid w:val="00512FEB"/>
    <w:rsid w:val="0051314D"/>
    <w:rsid w:val="00515375"/>
    <w:rsid w:val="005172CC"/>
    <w:rsid w:val="0051763B"/>
    <w:rsid w:val="00520100"/>
    <w:rsid w:val="00520128"/>
    <w:rsid w:val="00520514"/>
    <w:rsid w:val="00520731"/>
    <w:rsid w:val="005209DE"/>
    <w:rsid w:val="00520B85"/>
    <w:rsid w:val="00520C1E"/>
    <w:rsid w:val="00522854"/>
    <w:rsid w:val="00522D73"/>
    <w:rsid w:val="005234F1"/>
    <w:rsid w:val="00523980"/>
    <w:rsid w:val="00523D3B"/>
    <w:rsid w:val="005244D3"/>
    <w:rsid w:val="0052470E"/>
    <w:rsid w:val="0052473F"/>
    <w:rsid w:val="00525A6A"/>
    <w:rsid w:val="0052621E"/>
    <w:rsid w:val="00526929"/>
    <w:rsid w:val="00527023"/>
    <w:rsid w:val="00527C5A"/>
    <w:rsid w:val="005308AB"/>
    <w:rsid w:val="0053222E"/>
    <w:rsid w:val="0053230A"/>
    <w:rsid w:val="00533278"/>
    <w:rsid w:val="00534ACF"/>
    <w:rsid w:val="00535260"/>
    <w:rsid w:val="00535E74"/>
    <w:rsid w:val="00536E6C"/>
    <w:rsid w:val="005371C2"/>
    <w:rsid w:val="005371E3"/>
    <w:rsid w:val="00537E80"/>
    <w:rsid w:val="005403D6"/>
    <w:rsid w:val="00540412"/>
    <w:rsid w:val="00540BA4"/>
    <w:rsid w:val="00540D2A"/>
    <w:rsid w:val="005419CD"/>
    <w:rsid w:val="00541AF8"/>
    <w:rsid w:val="00541B51"/>
    <w:rsid w:val="00541DA8"/>
    <w:rsid w:val="00542D0F"/>
    <w:rsid w:val="00543C10"/>
    <w:rsid w:val="00544D85"/>
    <w:rsid w:val="005463C9"/>
    <w:rsid w:val="005466EA"/>
    <w:rsid w:val="00546E21"/>
    <w:rsid w:val="00547328"/>
    <w:rsid w:val="00550D8B"/>
    <w:rsid w:val="00552D14"/>
    <w:rsid w:val="0055325B"/>
    <w:rsid w:val="00553949"/>
    <w:rsid w:val="00553A8E"/>
    <w:rsid w:val="00553D16"/>
    <w:rsid w:val="00554EA4"/>
    <w:rsid w:val="005558EA"/>
    <w:rsid w:val="00555965"/>
    <w:rsid w:val="00555B2A"/>
    <w:rsid w:val="00555C1C"/>
    <w:rsid w:val="00555CA4"/>
    <w:rsid w:val="00555D51"/>
    <w:rsid w:val="00561AF6"/>
    <w:rsid w:val="0056231E"/>
    <w:rsid w:val="005627E5"/>
    <w:rsid w:val="00563ABF"/>
    <w:rsid w:val="00564102"/>
    <w:rsid w:val="005648EF"/>
    <w:rsid w:val="00564C08"/>
    <w:rsid w:val="00566EA2"/>
    <w:rsid w:val="0057018C"/>
    <w:rsid w:val="005705F8"/>
    <w:rsid w:val="00570C7F"/>
    <w:rsid w:val="005716C1"/>
    <w:rsid w:val="005718B4"/>
    <w:rsid w:val="00571DB4"/>
    <w:rsid w:val="00571DC3"/>
    <w:rsid w:val="00571FDF"/>
    <w:rsid w:val="0057268C"/>
    <w:rsid w:val="00572AB7"/>
    <w:rsid w:val="00572BDD"/>
    <w:rsid w:val="00573066"/>
    <w:rsid w:val="00573773"/>
    <w:rsid w:val="0057448D"/>
    <w:rsid w:val="005745BF"/>
    <w:rsid w:val="005756E7"/>
    <w:rsid w:val="00575736"/>
    <w:rsid w:val="00576583"/>
    <w:rsid w:val="00576C32"/>
    <w:rsid w:val="005776F6"/>
    <w:rsid w:val="00577AA0"/>
    <w:rsid w:val="00577BA0"/>
    <w:rsid w:val="00577FCC"/>
    <w:rsid w:val="00580144"/>
    <w:rsid w:val="005808DB"/>
    <w:rsid w:val="00580DB2"/>
    <w:rsid w:val="00580DBA"/>
    <w:rsid w:val="005817C6"/>
    <w:rsid w:val="00581E13"/>
    <w:rsid w:val="005823DA"/>
    <w:rsid w:val="005828E6"/>
    <w:rsid w:val="00582B14"/>
    <w:rsid w:val="00583200"/>
    <w:rsid w:val="00583E0D"/>
    <w:rsid w:val="00586438"/>
    <w:rsid w:val="005864AF"/>
    <w:rsid w:val="00586C44"/>
    <w:rsid w:val="00587D4C"/>
    <w:rsid w:val="0059016D"/>
    <w:rsid w:val="00590315"/>
    <w:rsid w:val="0059038F"/>
    <w:rsid w:val="005903C0"/>
    <w:rsid w:val="0059065F"/>
    <w:rsid w:val="005908B9"/>
    <w:rsid w:val="005911D0"/>
    <w:rsid w:val="00592303"/>
    <w:rsid w:val="005935DF"/>
    <w:rsid w:val="00595140"/>
    <w:rsid w:val="00596032"/>
    <w:rsid w:val="00596046"/>
    <w:rsid w:val="00596255"/>
    <w:rsid w:val="00596360"/>
    <w:rsid w:val="0059675C"/>
    <w:rsid w:val="00597AE1"/>
    <w:rsid w:val="00597DA9"/>
    <w:rsid w:val="005A07BA"/>
    <w:rsid w:val="005A0C89"/>
    <w:rsid w:val="005A0FE2"/>
    <w:rsid w:val="005A1F7E"/>
    <w:rsid w:val="005A2033"/>
    <w:rsid w:val="005A24AC"/>
    <w:rsid w:val="005A2716"/>
    <w:rsid w:val="005A48DF"/>
    <w:rsid w:val="005A4A77"/>
    <w:rsid w:val="005A4C10"/>
    <w:rsid w:val="005A5743"/>
    <w:rsid w:val="005A5774"/>
    <w:rsid w:val="005A730E"/>
    <w:rsid w:val="005A7EB3"/>
    <w:rsid w:val="005A7F99"/>
    <w:rsid w:val="005B0196"/>
    <w:rsid w:val="005B0841"/>
    <w:rsid w:val="005B268C"/>
    <w:rsid w:val="005B2DB2"/>
    <w:rsid w:val="005B3646"/>
    <w:rsid w:val="005B4020"/>
    <w:rsid w:val="005B4774"/>
    <w:rsid w:val="005B4C70"/>
    <w:rsid w:val="005B4D67"/>
    <w:rsid w:val="005B5553"/>
    <w:rsid w:val="005B577D"/>
    <w:rsid w:val="005B59C4"/>
    <w:rsid w:val="005C074A"/>
    <w:rsid w:val="005C0B70"/>
    <w:rsid w:val="005C2904"/>
    <w:rsid w:val="005C38D1"/>
    <w:rsid w:val="005C3D61"/>
    <w:rsid w:val="005C4264"/>
    <w:rsid w:val="005C4E66"/>
    <w:rsid w:val="005C5229"/>
    <w:rsid w:val="005C6047"/>
    <w:rsid w:val="005C6EDC"/>
    <w:rsid w:val="005C7360"/>
    <w:rsid w:val="005D0242"/>
    <w:rsid w:val="005D0792"/>
    <w:rsid w:val="005D079E"/>
    <w:rsid w:val="005D1243"/>
    <w:rsid w:val="005D20FD"/>
    <w:rsid w:val="005D23D4"/>
    <w:rsid w:val="005D24B5"/>
    <w:rsid w:val="005D32B6"/>
    <w:rsid w:val="005D386D"/>
    <w:rsid w:val="005D4BC0"/>
    <w:rsid w:val="005D5ADD"/>
    <w:rsid w:val="005D5BCB"/>
    <w:rsid w:val="005D5D4B"/>
    <w:rsid w:val="005D5DEF"/>
    <w:rsid w:val="005D6343"/>
    <w:rsid w:val="005D6AEE"/>
    <w:rsid w:val="005D76F9"/>
    <w:rsid w:val="005D7F94"/>
    <w:rsid w:val="005E0282"/>
    <w:rsid w:val="005E07C2"/>
    <w:rsid w:val="005E1DB9"/>
    <w:rsid w:val="005E1E1F"/>
    <w:rsid w:val="005E20C3"/>
    <w:rsid w:val="005E26A9"/>
    <w:rsid w:val="005E26B3"/>
    <w:rsid w:val="005E383B"/>
    <w:rsid w:val="005E3CB7"/>
    <w:rsid w:val="005E3E76"/>
    <w:rsid w:val="005E3F8A"/>
    <w:rsid w:val="005E4D39"/>
    <w:rsid w:val="005E52FA"/>
    <w:rsid w:val="005E5679"/>
    <w:rsid w:val="005E6C9D"/>
    <w:rsid w:val="005E75AC"/>
    <w:rsid w:val="005E75D6"/>
    <w:rsid w:val="005E7E97"/>
    <w:rsid w:val="005F0744"/>
    <w:rsid w:val="005F1676"/>
    <w:rsid w:val="005F180B"/>
    <w:rsid w:val="005F1972"/>
    <w:rsid w:val="005F1F09"/>
    <w:rsid w:val="005F29FA"/>
    <w:rsid w:val="005F2E01"/>
    <w:rsid w:val="005F3562"/>
    <w:rsid w:val="005F3AA4"/>
    <w:rsid w:val="005F44FD"/>
    <w:rsid w:val="005F47C9"/>
    <w:rsid w:val="005F57C2"/>
    <w:rsid w:val="005F5E97"/>
    <w:rsid w:val="005F6AC5"/>
    <w:rsid w:val="005F6B77"/>
    <w:rsid w:val="005F7822"/>
    <w:rsid w:val="00601C29"/>
    <w:rsid w:val="00601EA8"/>
    <w:rsid w:val="00601FE2"/>
    <w:rsid w:val="006020EE"/>
    <w:rsid w:val="0060239F"/>
    <w:rsid w:val="00602912"/>
    <w:rsid w:val="00602E5C"/>
    <w:rsid w:val="00602F72"/>
    <w:rsid w:val="006039CB"/>
    <w:rsid w:val="006047E1"/>
    <w:rsid w:val="006049D1"/>
    <w:rsid w:val="006051D7"/>
    <w:rsid w:val="006052B1"/>
    <w:rsid w:val="00605A6D"/>
    <w:rsid w:val="00605FA7"/>
    <w:rsid w:val="006067B6"/>
    <w:rsid w:val="006078DC"/>
    <w:rsid w:val="00607C5C"/>
    <w:rsid w:val="00611022"/>
    <w:rsid w:val="00611142"/>
    <w:rsid w:val="00611604"/>
    <w:rsid w:val="00611FE0"/>
    <w:rsid w:val="00612B15"/>
    <w:rsid w:val="006133AB"/>
    <w:rsid w:val="00615B90"/>
    <w:rsid w:val="00615CC8"/>
    <w:rsid w:val="00615EAD"/>
    <w:rsid w:val="00615F0C"/>
    <w:rsid w:val="006160DF"/>
    <w:rsid w:val="00616275"/>
    <w:rsid w:val="006169E0"/>
    <w:rsid w:val="00616E5B"/>
    <w:rsid w:val="006171CF"/>
    <w:rsid w:val="00617B1A"/>
    <w:rsid w:val="00621329"/>
    <w:rsid w:val="006213C7"/>
    <w:rsid w:val="00621BBC"/>
    <w:rsid w:val="006226E0"/>
    <w:rsid w:val="00622AC6"/>
    <w:rsid w:val="006232C0"/>
    <w:rsid w:val="00623950"/>
    <w:rsid w:val="006239E1"/>
    <w:rsid w:val="006243C1"/>
    <w:rsid w:val="00624BAC"/>
    <w:rsid w:val="006251AF"/>
    <w:rsid w:val="00627033"/>
    <w:rsid w:val="00627A45"/>
    <w:rsid w:val="00627E71"/>
    <w:rsid w:val="0063004C"/>
    <w:rsid w:val="0063090A"/>
    <w:rsid w:val="00630A2E"/>
    <w:rsid w:val="00630EE8"/>
    <w:rsid w:val="0063158E"/>
    <w:rsid w:val="00631A5B"/>
    <w:rsid w:val="00632541"/>
    <w:rsid w:val="00632D20"/>
    <w:rsid w:val="006333A4"/>
    <w:rsid w:val="00634250"/>
    <w:rsid w:val="006345EA"/>
    <w:rsid w:val="00635D03"/>
    <w:rsid w:val="00635D62"/>
    <w:rsid w:val="00635DD7"/>
    <w:rsid w:val="00636872"/>
    <w:rsid w:val="00636961"/>
    <w:rsid w:val="00637215"/>
    <w:rsid w:val="0063791B"/>
    <w:rsid w:val="00637D92"/>
    <w:rsid w:val="00640379"/>
    <w:rsid w:val="00640670"/>
    <w:rsid w:val="00640A6A"/>
    <w:rsid w:val="00640AA3"/>
    <w:rsid w:val="00641566"/>
    <w:rsid w:val="006416DA"/>
    <w:rsid w:val="006417B3"/>
    <w:rsid w:val="0064201C"/>
    <w:rsid w:val="00642DAA"/>
    <w:rsid w:val="00642E50"/>
    <w:rsid w:val="00643191"/>
    <w:rsid w:val="00643745"/>
    <w:rsid w:val="00643E1D"/>
    <w:rsid w:val="00644363"/>
    <w:rsid w:val="006450C1"/>
    <w:rsid w:val="0064519D"/>
    <w:rsid w:val="0064594C"/>
    <w:rsid w:val="00645C7F"/>
    <w:rsid w:val="00646416"/>
    <w:rsid w:val="0064657A"/>
    <w:rsid w:val="00646F5B"/>
    <w:rsid w:val="006506F2"/>
    <w:rsid w:val="00650A02"/>
    <w:rsid w:val="0065115E"/>
    <w:rsid w:val="00651561"/>
    <w:rsid w:val="00651690"/>
    <w:rsid w:val="006518B7"/>
    <w:rsid w:val="00652548"/>
    <w:rsid w:val="00652824"/>
    <w:rsid w:val="006530B6"/>
    <w:rsid w:val="006536F4"/>
    <w:rsid w:val="00653E50"/>
    <w:rsid w:val="00654F6F"/>
    <w:rsid w:val="00655147"/>
    <w:rsid w:val="00655E40"/>
    <w:rsid w:val="0065648C"/>
    <w:rsid w:val="00656E47"/>
    <w:rsid w:val="00657D7A"/>
    <w:rsid w:val="00660000"/>
    <w:rsid w:val="00660792"/>
    <w:rsid w:val="00661297"/>
    <w:rsid w:val="0066155D"/>
    <w:rsid w:val="006615D7"/>
    <w:rsid w:val="00661675"/>
    <w:rsid w:val="006627A6"/>
    <w:rsid w:val="006631CB"/>
    <w:rsid w:val="00663296"/>
    <w:rsid w:val="00663BA3"/>
    <w:rsid w:val="00663CC5"/>
    <w:rsid w:val="0066546D"/>
    <w:rsid w:val="0066554B"/>
    <w:rsid w:val="00665673"/>
    <w:rsid w:val="006657BE"/>
    <w:rsid w:val="00665BB2"/>
    <w:rsid w:val="006679BB"/>
    <w:rsid w:val="006679E3"/>
    <w:rsid w:val="00671D9E"/>
    <w:rsid w:val="00672A75"/>
    <w:rsid w:val="00672CD5"/>
    <w:rsid w:val="00673E97"/>
    <w:rsid w:val="006751DE"/>
    <w:rsid w:val="006763B8"/>
    <w:rsid w:val="00676E7C"/>
    <w:rsid w:val="00676E8B"/>
    <w:rsid w:val="00676FEB"/>
    <w:rsid w:val="006772DA"/>
    <w:rsid w:val="00677766"/>
    <w:rsid w:val="00680443"/>
    <w:rsid w:val="006805D4"/>
    <w:rsid w:val="006805DA"/>
    <w:rsid w:val="00680CA3"/>
    <w:rsid w:val="00681660"/>
    <w:rsid w:val="00681BB4"/>
    <w:rsid w:val="006823F4"/>
    <w:rsid w:val="0068297C"/>
    <w:rsid w:val="006831E0"/>
    <w:rsid w:val="00683599"/>
    <w:rsid w:val="0068370F"/>
    <w:rsid w:val="00683CAB"/>
    <w:rsid w:val="006840E1"/>
    <w:rsid w:val="00684924"/>
    <w:rsid w:val="00685F54"/>
    <w:rsid w:val="006866A0"/>
    <w:rsid w:val="00686AAC"/>
    <w:rsid w:val="00686B22"/>
    <w:rsid w:val="00687232"/>
    <w:rsid w:val="006900F0"/>
    <w:rsid w:val="006905CC"/>
    <w:rsid w:val="00690813"/>
    <w:rsid w:val="00690D8A"/>
    <w:rsid w:val="00691322"/>
    <w:rsid w:val="006916A9"/>
    <w:rsid w:val="00691A0B"/>
    <w:rsid w:val="00691E24"/>
    <w:rsid w:val="006924A1"/>
    <w:rsid w:val="006927D0"/>
    <w:rsid w:val="006942D7"/>
    <w:rsid w:val="00694E2C"/>
    <w:rsid w:val="00694F53"/>
    <w:rsid w:val="006956B2"/>
    <w:rsid w:val="00695885"/>
    <w:rsid w:val="00695F81"/>
    <w:rsid w:val="006963EB"/>
    <w:rsid w:val="00696E61"/>
    <w:rsid w:val="00696FBC"/>
    <w:rsid w:val="006971E2"/>
    <w:rsid w:val="00697708"/>
    <w:rsid w:val="006A10CA"/>
    <w:rsid w:val="006A12DA"/>
    <w:rsid w:val="006A205E"/>
    <w:rsid w:val="006A2ABD"/>
    <w:rsid w:val="006A2D9E"/>
    <w:rsid w:val="006A36D8"/>
    <w:rsid w:val="006A401E"/>
    <w:rsid w:val="006A4969"/>
    <w:rsid w:val="006A50F3"/>
    <w:rsid w:val="006A53BD"/>
    <w:rsid w:val="006A5B6C"/>
    <w:rsid w:val="006A5DDD"/>
    <w:rsid w:val="006A60E2"/>
    <w:rsid w:val="006A6468"/>
    <w:rsid w:val="006A73A7"/>
    <w:rsid w:val="006A7AE3"/>
    <w:rsid w:val="006B1739"/>
    <w:rsid w:val="006B2797"/>
    <w:rsid w:val="006B3566"/>
    <w:rsid w:val="006B4187"/>
    <w:rsid w:val="006B4224"/>
    <w:rsid w:val="006B47D9"/>
    <w:rsid w:val="006B4A1E"/>
    <w:rsid w:val="006B5AD5"/>
    <w:rsid w:val="006B70CE"/>
    <w:rsid w:val="006B724C"/>
    <w:rsid w:val="006B74C6"/>
    <w:rsid w:val="006C0327"/>
    <w:rsid w:val="006C06D8"/>
    <w:rsid w:val="006C1015"/>
    <w:rsid w:val="006C1416"/>
    <w:rsid w:val="006C1F0B"/>
    <w:rsid w:val="006C22E9"/>
    <w:rsid w:val="006C24B6"/>
    <w:rsid w:val="006C25C5"/>
    <w:rsid w:val="006C2942"/>
    <w:rsid w:val="006C32E3"/>
    <w:rsid w:val="006C35BB"/>
    <w:rsid w:val="006C35D5"/>
    <w:rsid w:val="006C3D55"/>
    <w:rsid w:val="006C5E30"/>
    <w:rsid w:val="006C66F1"/>
    <w:rsid w:val="006C6960"/>
    <w:rsid w:val="006C7681"/>
    <w:rsid w:val="006D03A6"/>
    <w:rsid w:val="006D0B76"/>
    <w:rsid w:val="006D0C41"/>
    <w:rsid w:val="006D125D"/>
    <w:rsid w:val="006D3015"/>
    <w:rsid w:val="006D3307"/>
    <w:rsid w:val="006D4128"/>
    <w:rsid w:val="006D42E2"/>
    <w:rsid w:val="006D4B28"/>
    <w:rsid w:val="006D4C41"/>
    <w:rsid w:val="006D4FB4"/>
    <w:rsid w:val="006D525D"/>
    <w:rsid w:val="006D56EB"/>
    <w:rsid w:val="006D591E"/>
    <w:rsid w:val="006D5F84"/>
    <w:rsid w:val="006D7AFF"/>
    <w:rsid w:val="006E02B9"/>
    <w:rsid w:val="006E06B7"/>
    <w:rsid w:val="006E0D2D"/>
    <w:rsid w:val="006E13AE"/>
    <w:rsid w:val="006E149E"/>
    <w:rsid w:val="006E17FD"/>
    <w:rsid w:val="006E1D30"/>
    <w:rsid w:val="006E20D8"/>
    <w:rsid w:val="006E2594"/>
    <w:rsid w:val="006E30C6"/>
    <w:rsid w:val="006E334D"/>
    <w:rsid w:val="006E34FF"/>
    <w:rsid w:val="006E5731"/>
    <w:rsid w:val="006E6390"/>
    <w:rsid w:val="006E6BF2"/>
    <w:rsid w:val="006F0496"/>
    <w:rsid w:val="006F0B60"/>
    <w:rsid w:val="006F17D8"/>
    <w:rsid w:val="006F1A7E"/>
    <w:rsid w:val="006F1BB2"/>
    <w:rsid w:val="006F1E6C"/>
    <w:rsid w:val="006F2233"/>
    <w:rsid w:val="006F3F7B"/>
    <w:rsid w:val="006F4A7D"/>
    <w:rsid w:val="006F5768"/>
    <w:rsid w:val="006F591E"/>
    <w:rsid w:val="006F6736"/>
    <w:rsid w:val="006F6D5D"/>
    <w:rsid w:val="006F6F46"/>
    <w:rsid w:val="006F712C"/>
    <w:rsid w:val="006F753F"/>
    <w:rsid w:val="006F7543"/>
    <w:rsid w:val="006F757F"/>
    <w:rsid w:val="0070028A"/>
    <w:rsid w:val="00700471"/>
    <w:rsid w:val="00700847"/>
    <w:rsid w:val="00700F03"/>
    <w:rsid w:val="00702F06"/>
    <w:rsid w:val="00703671"/>
    <w:rsid w:val="0070382F"/>
    <w:rsid w:val="00704188"/>
    <w:rsid w:val="00704C46"/>
    <w:rsid w:val="0070690F"/>
    <w:rsid w:val="00707124"/>
    <w:rsid w:val="00707286"/>
    <w:rsid w:val="007072E1"/>
    <w:rsid w:val="007078C3"/>
    <w:rsid w:val="00707E98"/>
    <w:rsid w:val="00710109"/>
    <w:rsid w:val="00710468"/>
    <w:rsid w:val="00710C7B"/>
    <w:rsid w:val="0071195E"/>
    <w:rsid w:val="007135B3"/>
    <w:rsid w:val="0071381C"/>
    <w:rsid w:val="00713D86"/>
    <w:rsid w:val="00714450"/>
    <w:rsid w:val="0071491A"/>
    <w:rsid w:val="00714A37"/>
    <w:rsid w:val="00715184"/>
    <w:rsid w:val="00715ED8"/>
    <w:rsid w:val="0071659D"/>
    <w:rsid w:val="00716C85"/>
    <w:rsid w:val="007201BB"/>
    <w:rsid w:val="007211FF"/>
    <w:rsid w:val="007213CF"/>
    <w:rsid w:val="00721530"/>
    <w:rsid w:val="0072165A"/>
    <w:rsid w:val="00721D51"/>
    <w:rsid w:val="007224E6"/>
    <w:rsid w:val="00722FBC"/>
    <w:rsid w:val="00723711"/>
    <w:rsid w:val="00723C3D"/>
    <w:rsid w:val="0072474C"/>
    <w:rsid w:val="00725430"/>
    <w:rsid w:val="007254C2"/>
    <w:rsid w:val="00725C3A"/>
    <w:rsid w:val="007263F5"/>
    <w:rsid w:val="00726764"/>
    <w:rsid w:val="007275D1"/>
    <w:rsid w:val="007277AA"/>
    <w:rsid w:val="007301E9"/>
    <w:rsid w:val="007310D2"/>
    <w:rsid w:val="00731567"/>
    <w:rsid w:val="00731915"/>
    <w:rsid w:val="007324A2"/>
    <w:rsid w:val="00732DAD"/>
    <w:rsid w:val="007339AA"/>
    <w:rsid w:val="00733F7F"/>
    <w:rsid w:val="0073425F"/>
    <w:rsid w:val="007343D1"/>
    <w:rsid w:val="00734BBF"/>
    <w:rsid w:val="00735448"/>
    <w:rsid w:val="00735451"/>
    <w:rsid w:val="00735AE5"/>
    <w:rsid w:val="00735EB7"/>
    <w:rsid w:val="00736899"/>
    <w:rsid w:val="00736A99"/>
    <w:rsid w:val="007416BD"/>
    <w:rsid w:val="00742972"/>
    <w:rsid w:val="00742ADE"/>
    <w:rsid w:val="0074368A"/>
    <w:rsid w:val="0074370C"/>
    <w:rsid w:val="00744673"/>
    <w:rsid w:val="0074535A"/>
    <w:rsid w:val="00746281"/>
    <w:rsid w:val="0074638A"/>
    <w:rsid w:val="0074718E"/>
    <w:rsid w:val="00747612"/>
    <w:rsid w:val="00747833"/>
    <w:rsid w:val="0074EC84"/>
    <w:rsid w:val="007503F4"/>
    <w:rsid w:val="00750607"/>
    <w:rsid w:val="00750A99"/>
    <w:rsid w:val="00750CFB"/>
    <w:rsid w:val="00751000"/>
    <w:rsid w:val="007510BB"/>
    <w:rsid w:val="007512A6"/>
    <w:rsid w:val="00752F5F"/>
    <w:rsid w:val="007531A0"/>
    <w:rsid w:val="00753359"/>
    <w:rsid w:val="00753DC2"/>
    <w:rsid w:val="00754988"/>
    <w:rsid w:val="007552BD"/>
    <w:rsid w:val="0075563B"/>
    <w:rsid w:val="007560AC"/>
    <w:rsid w:val="00756AEA"/>
    <w:rsid w:val="00757E77"/>
    <w:rsid w:val="0076022F"/>
    <w:rsid w:val="00761219"/>
    <w:rsid w:val="0076162A"/>
    <w:rsid w:val="007621D7"/>
    <w:rsid w:val="007628C4"/>
    <w:rsid w:val="007628FE"/>
    <w:rsid w:val="007629B6"/>
    <w:rsid w:val="00763089"/>
    <w:rsid w:val="0076322C"/>
    <w:rsid w:val="00763C29"/>
    <w:rsid w:val="00763D93"/>
    <w:rsid w:val="00764BA3"/>
    <w:rsid w:val="00764D4B"/>
    <w:rsid w:val="0076562E"/>
    <w:rsid w:val="007661F5"/>
    <w:rsid w:val="007663A2"/>
    <w:rsid w:val="00766910"/>
    <w:rsid w:val="007677D5"/>
    <w:rsid w:val="00767EF7"/>
    <w:rsid w:val="007702CD"/>
    <w:rsid w:val="007712CB"/>
    <w:rsid w:val="00771582"/>
    <w:rsid w:val="00771C8F"/>
    <w:rsid w:val="00771D31"/>
    <w:rsid w:val="0077283B"/>
    <w:rsid w:val="007729F0"/>
    <w:rsid w:val="00772D95"/>
    <w:rsid w:val="00773F2A"/>
    <w:rsid w:val="0077488C"/>
    <w:rsid w:val="00774BBD"/>
    <w:rsid w:val="00774FA6"/>
    <w:rsid w:val="007753D8"/>
    <w:rsid w:val="00775C02"/>
    <w:rsid w:val="00777179"/>
    <w:rsid w:val="00777270"/>
    <w:rsid w:val="00777772"/>
    <w:rsid w:val="00780793"/>
    <w:rsid w:val="00780A0E"/>
    <w:rsid w:val="007810DF"/>
    <w:rsid w:val="007828BD"/>
    <w:rsid w:val="00782E14"/>
    <w:rsid w:val="0078538D"/>
    <w:rsid w:val="00785780"/>
    <w:rsid w:val="00785914"/>
    <w:rsid w:val="007865B1"/>
    <w:rsid w:val="00787082"/>
    <w:rsid w:val="00787829"/>
    <w:rsid w:val="00790655"/>
    <w:rsid w:val="00790D09"/>
    <w:rsid w:val="00791832"/>
    <w:rsid w:val="0079213C"/>
    <w:rsid w:val="00792F14"/>
    <w:rsid w:val="00793411"/>
    <w:rsid w:val="007937B1"/>
    <w:rsid w:val="007939F6"/>
    <w:rsid w:val="007944D3"/>
    <w:rsid w:val="007945B1"/>
    <w:rsid w:val="007945EC"/>
    <w:rsid w:val="00794DAD"/>
    <w:rsid w:val="00795BA5"/>
    <w:rsid w:val="00796621"/>
    <w:rsid w:val="00797567"/>
    <w:rsid w:val="00797E68"/>
    <w:rsid w:val="007A178A"/>
    <w:rsid w:val="007A1E29"/>
    <w:rsid w:val="007A222E"/>
    <w:rsid w:val="007A2CDE"/>
    <w:rsid w:val="007A2E56"/>
    <w:rsid w:val="007A36E1"/>
    <w:rsid w:val="007A3DA8"/>
    <w:rsid w:val="007A46FC"/>
    <w:rsid w:val="007A4AFD"/>
    <w:rsid w:val="007A53AA"/>
    <w:rsid w:val="007B02FF"/>
    <w:rsid w:val="007B10D3"/>
    <w:rsid w:val="007B2595"/>
    <w:rsid w:val="007B2BA3"/>
    <w:rsid w:val="007B2ED2"/>
    <w:rsid w:val="007B2FE3"/>
    <w:rsid w:val="007B3D1A"/>
    <w:rsid w:val="007B4CA0"/>
    <w:rsid w:val="007B4D6F"/>
    <w:rsid w:val="007B5980"/>
    <w:rsid w:val="007B64A2"/>
    <w:rsid w:val="007B64EF"/>
    <w:rsid w:val="007B73C7"/>
    <w:rsid w:val="007B7D74"/>
    <w:rsid w:val="007B7D8F"/>
    <w:rsid w:val="007C02EA"/>
    <w:rsid w:val="007C2387"/>
    <w:rsid w:val="007C2C76"/>
    <w:rsid w:val="007C2F53"/>
    <w:rsid w:val="007C3CA2"/>
    <w:rsid w:val="007C3E37"/>
    <w:rsid w:val="007C4101"/>
    <w:rsid w:val="007C4691"/>
    <w:rsid w:val="007C46EE"/>
    <w:rsid w:val="007C5C90"/>
    <w:rsid w:val="007C61B7"/>
    <w:rsid w:val="007C67C1"/>
    <w:rsid w:val="007C69D3"/>
    <w:rsid w:val="007C7709"/>
    <w:rsid w:val="007C79C0"/>
    <w:rsid w:val="007D048A"/>
    <w:rsid w:val="007D0C8D"/>
    <w:rsid w:val="007D0DEE"/>
    <w:rsid w:val="007D161F"/>
    <w:rsid w:val="007D16E4"/>
    <w:rsid w:val="007D17A0"/>
    <w:rsid w:val="007D18D3"/>
    <w:rsid w:val="007D269F"/>
    <w:rsid w:val="007D2A57"/>
    <w:rsid w:val="007D30C6"/>
    <w:rsid w:val="007D3155"/>
    <w:rsid w:val="007D33C4"/>
    <w:rsid w:val="007D38FA"/>
    <w:rsid w:val="007D49A1"/>
    <w:rsid w:val="007D4A8D"/>
    <w:rsid w:val="007D4BD0"/>
    <w:rsid w:val="007D5E57"/>
    <w:rsid w:val="007D6A20"/>
    <w:rsid w:val="007D714B"/>
    <w:rsid w:val="007D7F00"/>
    <w:rsid w:val="007E0F8D"/>
    <w:rsid w:val="007E11B1"/>
    <w:rsid w:val="007E11D6"/>
    <w:rsid w:val="007E25B0"/>
    <w:rsid w:val="007E2AC2"/>
    <w:rsid w:val="007E3406"/>
    <w:rsid w:val="007E385E"/>
    <w:rsid w:val="007E406D"/>
    <w:rsid w:val="007E41EB"/>
    <w:rsid w:val="007E47C1"/>
    <w:rsid w:val="007E527D"/>
    <w:rsid w:val="007E660C"/>
    <w:rsid w:val="007E6786"/>
    <w:rsid w:val="007E723D"/>
    <w:rsid w:val="007E7387"/>
    <w:rsid w:val="007E7564"/>
    <w:rsid w:val="007E7826"/>
    <w:rsid w:val="007F0426"/>
    <w:rsid w:val="007F07F6"/>
    <w:rsid w:val="007F178B"/>
    <w:rsid w:val="007F1B34"/>
    <w:rsid w:val="007F2280"/>
    <w:rsid w:val="007F2FD4"/>
    <w:rsid w:val="007F3301"/>
    <w:rsid w:val="007F3C74"/>
    <w:rsid w:val="007F3F91"/>
    <w:rsid w:val="007F3FAE"/>
    <w:rsid w:val="007F42A2"/>
    <w:rsid w:val="007F48FD"/>
    <w:rsid w:val="007F4CCD"/>
    <w:rsid w:val="007F57CD"/>
    <w:rsid w:val="007F5AB5"/>
    <w:rsid w:val="007F6AC8"/>
    <w:rsid w:val="007F6CF8"/>
    <w:rsid w:val="008008B3"/>
    <w:rsid w:val="008009AE"/>
    <w:rsid w:val="00800B2F"/>
    <w:rsid w:val="008010C4"/>
    <w:rsid w:val="008015E0"/>
    <w:rsid w:val="00801960"/>
    <w:rsid w:val="00801AF2"/>
    <w:rsid w:val="00801C09"/>
    <w:rsid w:val="00802471"/>
    <w:rsid w:val="008028FB"/>
    <w:rsid w:val="008042D5"/>
    <w:rsid w:val="00804749"/>
    <w:rsid w:val="008057AB"/>
    <w:rsid w:val="008057B5"/>
    <w:rsid w:val="00805FAA"/>
    <w:rsid w:val="00806F68"/>
    <w:rsid w:val="00807053"/>
    <w:rsid w:val="00807237"/>
    <w:rsid w:val="00810285"/>
    <w:rsid w:val="008105DD"/>
    <w:rsid w:val="0081097E"/>
    <w:rsid w:val="0081099B"/>
    <w:rsid w:val="00811980"/>
    <w:rsid w:val="00811A64"/>
    <w:rsid w:val="00811C4B"/>
    <w:rsid w:val="008128F3"/>
    <w:rsid w:val="00812ADC"/>
    <w:rsid w:val="00812C0E"/>
    <w:rsid w:val="00812F23"/>
    <w:rsid w:val="00813B73"/>
    <w:rsid w:val="00813C1C"/>
    <w:rsid w:val="008143BD"/>
    <w:rsid w:val="00815162"/>
    <w:rsid w:val="0081587C"/>
    <w:rsid w:val="008162D1"/>
    <w:rsid w:val="008177A6"/>
    <w:rsid w:val="00820981"/>
    <w:rsid w:val="00820ED1"/>
    <w:rsid w:val="00821B63"/>
    <w:rsid w:val="0082216A"/>
    <w:rsid w:val="0082255D"/>
    <w:rsid w:val="0082283A"/>
    <w:rsid w:val="00822C07"/>
    <w:rsid w:val="00824821"/>
    <w:rsid w:val="00824B05"/>
    <w:rsid w:val="0082579A"/>
    <w:rsid w:val="0082655C"/>
    <w:rsid w:val="00826A19"/>
    <w:rsid w:val="00826BD6"/>
    <w:rsid w:val="008270B8"/>
    <w:rsid w:val="008274A1"/>
    <w:rsid w:val="008303F1"/>
    <w:rsid w:val="00830BB8"/>
    <w:rsid w:val="00830F10"/>
    <w:rsid w:val="0083151E"/>
    <w:rsid w:val="00832122"/>
    <w:rsid w:val="008329DA"/>
    <w:rsid w:val="00832EE3"/>
    <w:rsid w:val="008330BD"/>
    <w:rsid w:val="0083397E"/>
    <w:rsid w:val="00834CDD"/>
    <w:rsid w:val="00835EC5"/>
    <w:rsid w:val="0083634F"/>
    <w:rsid w:val="00836A02"/>
    <w:rsid w:val="00836B1F"/>
    <w:rsid w:val="00836CED"/>
    <w:rsid w:val="00836EB6"/>
    <w:rsid w:val="00837AB1"/>
    <w:rsid w:val="00837E91"/>
    <w:rsid w:val="00840022"/>
    <w:rsid w:val="0084144C"/>
    <w:rsid w:val="0084157E"/>
    <w:rsid w:val="00841648"/>
    <w:rsid w:val="00841B23"/>
    <w:rsid w:val="008422D8"/>
    <w:rsid w:val="0084288B"/>
    <w:rsid w:val="00843A76"/>
    <w:rsid w:val="00843EB8"/>
    <w:rsid w:val="00843F9D"/>
    <w:rsid w:val="008442AD"/>
    <w:rsid w:val="00845642"/>
    <w:rsid w:val="008459FE"/>
    <w:rsid w:val="0084647D"/>
    <w:rsid w:val="00850568"/>
    <w:rsid w:val="00850646"/>
    <w:rsid w:val="008506EB"/>
    <w:rsid w:val="00850DB2"/>
    <w:rsid w:val="00851A25"/>
    <w:rsid w:val="00852E1C"/>
    <w:rsid w:val="00853436"/>
    <w:rsid w:val="00853A39"/>
    <w:rsid w:val="00854937"/>
    <w:rsid w:val="008558EE"/>
    <w:rsid w:val="00855956"/>
    <w:rsid w:val="00855963"/>
    <w:rsid w:val="0085598C"/>
    <w:rsid w:val="00855B10"/>
    <w:rsid w:val="00855B50"/>
    <w:rsid w:val="008571C9"/>
    <w:rsid w:val="00857330"/>
    <w:rsid w:val="0085C2A6"/>
    <w:rsid w:val="008606D4"/>
    <w:rsid w:val="0086098F"/>
    <w:rsid w:val="00860BED"/>
    <w:rsid w:val="008622C1"/>
    <w:rsid w:val="008626EB"/>
    <w:rsid w:val="008628E6"/>
    <w:rsid w:val="00862EA3"/>
    <w:rsid w:val="00863804"/>
    <w:rsid w:val="0086389E"/>
    <w:rsid w:val="008638B2"/>
    <w:rsid w:val="00863F99"/>
    <w:rsid w:val="0086420A"/>
    <w:rsid w:val="0086434A"/>
    <w:rsid w:val="0086447F"/>
    <w:rsid w:val="008659B8"/>
    <w:rsid w:val="00865C47"/>
    <w:rsid w:val="008675BF"/>
    <w:rsid w:val="00867DEC"/>
    <w:rsid w:val="00867EF1"/>
    <w:rsid w:val="00872236"/>
    <w:rsid w:val="0087257C"/>
    <w:rsid w:val="008725E0"/>
    <w:rsid w:val="008729B0"/>
    <w:rsid w:val="00874586"/>
    <w:rsid w:val="008756FB"/>
    <w:rsid w:val="00875722"/>
    <w:rsid w:val="00875F67"/>
    <w:rsid w:val="00876002"/>
    <w:rsid w:val="00876110"/>
    <w:rsid w:val="00876D77"/>
    <w:rsid w:val="0087779A"/>
    <w:rsid w:val="0088097D"/>
    <w:rsid w:val="00880BB3"/>
    <w:rsid w:val="0088116C"/>
    <w:rsid w:val="00881973"/>
    <w:rsid w:val="00882240"/>
    <w:rsid w:val="00882A60"/>
    <w:rsid w:val="008830AE"/>
    <w:rsid w:val="00884C48"/>
    <w:rsid w:val="008857FF"/>
    <w:rsid w:val="008861D1"/>
    <w:rsid w:val="008872A2"/>
    <w:rsid w:val="00890DF0"/>
    <w:rsid w:val="00890FDF"/>
    <w:rsid w:val="0089192F"/>
    <w:rsid w:val="008920C7"/>
    <w:rsid w:val="00893487"/>
    <w:rsid w:val="00893C98"/>
    <w:rsid w:val="00894518"/>
    <w:rsid w:val="008955BE"/>
    <w:rsid w:val="00896277"/>
    <w:rsid w:val="00896AD5"/>
    <w:rsid w:val="00897150"/>
    <w:rsid w:val="008976D4"/>
    <w:rsid w:val="00897895"/>
    <w:rsid w:val="008A0941"/>
    <w:rsid w:val="008A12DA"/>
    <w:rsid w:val="008A1BFF"/>
    <w:rsid w:val="008A3267"/>
    <w:rsid w:val="008A3DC5"/>
    <w:rsid w:val="008A3FE5"/>
    <w:rsid w:val="008A4B81"/>
    <w:rsid w:val="008A5265"/>
    <w:rsid w:val="008A5620"/>
    <w:rsid w:val="008A6B75"/>
    <w:rsid w:val="008A771B"/>
    <w:rsid w:val="008A7A31"/>
    <w:rsid w:val="008B029A"/>
    <w:rsid w:val="008B0628"/>
    <w:rsid w:val="008B0753"/>
    <w:rsid w:val="008B0935"/>
    <w:rsid w:val="008B1207"/>
    <w:rsid w:val="008B1F20"/>
    <w:rsid w:val="008B2CFF"/>
    <w:rsid w:val="008B4250"/>
    <w:rsid w:val="008B485F"/>
    <w:rsid w:val="008B48D0"/>
    <w:rsid w:val="008B55B9"/>
    <w:rsid w:val="008B5A5E"/>
    <w:rsid w:val="008B5C0E"/>
    <w:rsid w:val="008B64B8"/>
    <w:rsid w:val="008B69A5"/>
    <w:rsid w:val="008C0AEA"/>
    <w:rsid w:val="008C27DA"/>
    <w:rsid w:val="008C2D5B"/>
    <w:rsid w:val="008C32DF"/>
    <w:rsid w:val="008C4012"/>
    <w:rsid w:val="008C54B3"/>
    <w:rsid w:val="008C56B9"/>
    <w:rsid w:val="008C6A7F"/>
    <w:rsid w:val="008C7411"/>
    <w:rsid w:val="008C7433"/>
    <w:rsid w:val="008C7A16"/>
    <w:rsid w:val="008C7A23"/>
    <w:rsid w:val="008D0AAC"/>
    <w:rsid w:val="008D0DDD"/>
    <w:rsid w:val="008D11E4"/>
    <w:rsid w:val="008D15E5"/>
    <w:rsid w:val="008D24BA"/>
    <w:rsid w:val="008D2577"/>
    <w:rsid w:val="008D2C78"/>
    <w:rsid w:val="008D30BD"/>
    <w:rsid w:val="008D30BF"/>
    <w:rsid w:val="008D35F4"/>
    <w:rsid w:val="008D3CAB"/>
    <w:rsid w:val="008D68C1"/>
    <w:rsid w:val="008E08EE"/>
    <w:rsid w:val="008E0FE4"/>
    <w:rsid w:val="008E13A2"/>
    <w:rsid w:val="008E1E7F"/>
    <w:rsid w:val="008E1F6D"/>
    <w:rsid w:val="008E276F"/>
    <w:rsid w:val="008E350B"/>
    <w:rsid w:val="008E3A6D"/>
    <w:rsid w:val="008E4002"/>
    <w:rsid w:val="008E4478"/>
    <w:rsid w:val="008E4FA0"/>
    <w:rsid w:val="008E5A75"/>
    <w:rsid w:val="008E5FEB"/>
    <w:rsid w:val="008E6338"/>
    <w:rsid w:val="008E6625"/>
    <w:rsid w:val="008E6971"/>
    <w:rsid w:val="008E6AC8"/>
    <w:rsid w:val="008E6D21"/>
    <w:rsid w:val="008E6D63"/>
    <w:rsid w:val="008E7D53"/>
    <w:rsid w:val="008F0110"/>
    <w:rsid w:val="008F0AB6"/>
    <w:rsid w:val="008F11A4"/>
    <w:rsid w:val="008F149B"/>
    <w:rsid w:val="008F1654"/>
    <w:rsid w:val="008F2037"/>
    <w:rsid w:val="008F28B5"/>
    <w:rsid w:val="008F2EB3"/>
    <w:rsid w:val="008F35B9"/>
    <w:rsid w:val="008F3C20"/>
    <w:rsid w:val="008F3E8E"/>
    <w:rsid w:val="008F4DCF"/>
    <w:rsid w:val="008F5AB5"/>
    <w:rsid w:val="008F61DA"/>
    <w:rsid w:val="008F63AE"/>
    <w:rsid w:val="009002A4"/>
    <w:rsid w:val="00900F2B"/>
    <w:rsid w:val="00900F4A"/>
    <w:rsid w:val="00902309"/>
    <w:rsid w:val="009026BA"/>
    <w:rsid w:val="00902A7B"/>
    <w:rsid w:val="00902DC8"/>
    <w:rsid w:val="00903DAF"/>
    <w:rsid w:val="0090425F"/>
    <w:rsid w:val="00904C2D"/>
    <w:rsid w:val="009052C2"/>
    <w:rsid w:val="009053C6"/>
    <w:rsid w:val="00906A9A"/>
    <w:rsid w:val="00906C32"/>
    <w:rsid w:val="00906E5E"/>
    <w:rsid w:val="00907A91"/>
    <w:rsid w:val="00911655"/>
    <w:rsid w:val="009119E2"/>
    <w:rsid w:val="00912695"/>
    <w:rsid w:val="0091274A"/>
    <w:rsid w:val="009130F5"/>
    <w:rsid w:val="009138B8"/>
    <w:rsid w:val="00914064"/>
    <w:rsid w:val="0091459E"/>
    <w:rsid w:val="0091498D"/>
    <w:rsid w:val="00916094"/>
    <w:rsid w:val="00916364"/>
    <w:rsid w:val="00916472"/>
    <w:rsid w:val="009173DA"/>
    <w:rsid w:val="00917BC4"/>
    <w:rsid w:val="00917EE0"/>
    <w:rsid w:val="009209AA"/>
    <w:rsid w:val="009209BB"/>
    <w:rsid w:val="00921450"/>
    <w:rsid w:val="00922A03"/>
    <w:rsid w:val="00922B48"/>
    <w:rsid w:val="00923436"/>
    <w:rsid w:val="00924B8C"/>
    <w:rsid w:val="00925036"/>
    <w:rsid w:val="00925A31"/>
    <w:rsid w:val="009268CA"/>
    <w:rsid w:val="00926A61"/>
    <w:rsid w:val="00927565"/>
    <w:rsid w:val="009275A2"/>
    <w:rsid w:val="009279CB"/>
    <w:rsid w:val="00927A81"/>
    <w:rsid w:val="00927E5F"/>
    <w:rsid w:val="009302AA"/>
    <w:rsid w:val="00930DDE"/>
    <w:rsid w:val="009313F9"/>
    <w:rsid w:val="00931B4C"/>
    <w:rsid w:val="00931E60"/>
    <w:rsid w:val="00931FC7"/>
    <w:rsid w:val="009326FC"/>
    <w:rsid w:val="0093344C"/>
    <w:rsid w:val="009336DC"/>
    <w:rsid w:val="009337CC"/>
    <w:rsid w:val="00933C77"/>
    <w:rsid w:val="009345BE"/>
    <w:rsid w:val="009347E3"/>
    <w:rsid w:val="009355E9"/>
    <w:rsid w:val="009359C9"/>
    <w:rsid w:val="00935A73"/>
    <w:rsid w:val="00935B54"/>
    <w:rsid w:val="00936300"/>
    <w:rsid w:val="009370B4"/>
    <w:rsid w:val="00937239"/>
    <w:rsid w:val="009372A8"/>
    <w:rsid w:val="0093788A"/>
    <w:rsid w:val="00940016"/>
    <w:rsid w:val="00940FA4"/>
    <w:rsid w:val="00941496"/>
    <w:rsid w:val="009415B1"/>
    <w:rsid w:val="00941AC9"/>
    <w:rsid w:val="00942391"/>
    <w:rsid w:val="009424C7"/>
    <w:rsid w:val="00942A44"/>
    <w:rsid w:val="00942B02"/>
    <w:rsid w:val="009432C1"/>
    <w:rsid w:val="009438D7"/>
    <w:rsid w:val="00944023"/>
    <w:rsid w:val="00945327"/>
    <w:rsid w:val="00945BE7"/>
    <w:rsid w:val="009465BE"/>
    <w:rsid w:val="00946BB7"/>
    <w:rsid w:val="00947108"/>
    <w:rsid w:val="00950FC2"/>
    <w:rsid w:val="00951AEF"/>
    <w:rsid w:val="009525EC"/>
    <w:rsid w:val="00953660"/>
    <w:rsid w:val="00953665"/>
    <w:rsid w:val="0095425A"/>
    <w:rsid w:val="00954C0B"/>
    <w:rsid w:val="00956D48"/>
    <w:rsid w:val="00960390"/>
    <w:rsid w:val="00960471"/>
    <w:rsid w:val="0096095D"/>
    <w:rsid w:val="00960DF8"/>
    <w:rsid w:val="00960FF7"/>
    <w:rsid w:val="0096103D"/>
    <w:rsid w:val="00961E44"/>
    <w:rsid w:val="009622A2"/>
    <w:rsid w:val="009626D5"/>
    <w:rsid w:val="00962F0A"/>
    <w:rsid w:val="009638FD"/>
    <w:rsid w:val="009639FA"/>
    <w:rsid w:val="00963E48"/>
    <w:rsid w:val="00963E9F"/>
    <w:rsid w:val="00964196"/>
    <w:rsid w:val="00965440"/>
    <w:rsid w:val="00965ABF"/>
    <w:rsid w:val="00965E17"/>
    <w:rsid w:val="009661CE"/>
    <w:rsid w:val="00966633"/>
    <w:rsid w:val="0096681F"/>
    <w:rsid w:val="00967500"/>
    <w:rsid w:val="00967833"/>
    <w:rsid w:val="00967CE2"/>
    <w:rsid w:val="00967D12"/>
    <w:rsid w:val="00970298"/>
    <w:rsid w:val="009703CB"/>
    <w:rsid w:val="00970FEF"/>
    <w:rsid w:val="0097119E"/>
    <w:rsid w:val="00972D65"/>
    <w:rsid w:val="00972E81"/>
    <w:rsid w:val="009731FB"/>
    <w:rsid w:val="0097325E"/>
    <w:rsid w:val="0097332A"/>
    <w:rsid w:val="009734E0"/>
    <w:rsid w:val="009744E6"/>
    <w:rsid w:val="0097499A"/>
    <w:rsid w:val="00974BE7"/>
    <w:rsid w:val="00974CD8"/>
    <w:rsid w:val="00975113"/>
    <w:rsid w:val="00975135"/>
    <w:rsid w:val="009756EB"/>
    <w:rsid w:val="0097585C"/>
    <w:rsid w:val="00976384"/>
    <w:rsid w:val="00977083"/>
    <w:rsid w:val="009800BA"/>
    <w:rsid w:val="009804BB"/>
    <w:rsid w:val="009809C2"/>
    <w:rsid w:val="00980C64"/>
    <w:rsid w:val="00981770"/>
    <w:rsid w:val="00981BC5"/>
    <w:rsid w:val="00981F8A"/>
    <w:rsid w:val="00983099"/>
    <w:rsid w:val="009845EF"/>
    <w:rsid w:val="00985D8D"/>
    <w:rsid w:val="009860FF"/>
    <w:rsid w:val="00987008"/>
    <w:rsid w:val="009876B6"/>
    <w:rsid w:val="00987D72"/>
    <w:rsid w:val="009902EF"/>
    <w:rsid w:val="0099030D"/>
    <w:rsid w:val="00990625"/>
    <w:rsid w:val="00991130"/>
    <w:rsid w:val="00991335"/>
    <w:rsid w:val="009917DC"/>
    <w:rsid w:val="00992B4A"/>
    <w:rsid w:val="00992D19"/>
    <w:rsid w:val="00992E48"/>
    <w:rsid w:val="00993975"/>
    <w:rsid w:val="00994867"/>
    <w:rsid w:val="009949C2"/>
    <w:rsid w:val="00995707"/>
    <w:rsid w:val="009958E1"/>
    <w:rsid w:val="009959AF"/>
    <w:rsid w:val="00995DE7"/>
    <w:rsid w:val="00995E87"/>
    <w:rsid w:val="0099677E"/>
    <w:rsid w:val="0099756F"/>
    <w:rsid w:val="009A09A9"/>
    <w:rsid w:val="009A1033"/>
    <w:rsid w:val="009A2DB9"/>
    <w:rsid w:val="009A2F28"/>
    <w:rsid w:val="009A32B0"/>
    <w:rsid w:val="009A4EF6"/>
    <w:rsid w:val="009A551D"/>
    <w:rsid w:val="009A5CFC"/>
    <w:rsid w:val="009A6380"/>
    <w:rsid w:val="009A6B1C"/>
    <w:rsid w:val="009A6DDC"/>
    <w:rsid w:val="009A7AE4"/>
    <w:rsid w:val="009B02CC"/>
    <w:rsid w:val="009B07E6"/>
    <w:rsid w:val="009B17AC"/>
    <w:rsid w:val="009B1BA6"/>
    <w:rsid w:val="009B2DA9"/>
    <w:rsid w:val="009B2F38"/>
    <w:rsid w:val="009B3041"/>
    <w:rsid w:val="009B3121"/>
    <w:rsid w:val="009B312A"/>
    <w:rsid w:val="009B37B0"/>
    <w:rsid w:val="009B3BDD"/>
    <w:rsid w:val="009B5887"/>
    <w:rsid w:val="009B5DF7"/>
    <w:rsid w:val="009B655F"/>
    <w:rsid w:val="009B6753"/>
    <w:rsid w:val="009B6DB3"/>
    <w:rsid w:val="009B6E95"/>
    <w:rsid w:val="009B7882"/>
    <w:rsid w:val="009B7A96"/>
    <w:rsid w:val="009C08D5"/>
    <w:rsid w:val="009C1CC2"/>
    <w:rsid w:val="009C2EEE"/>
    <w:rsid w:val="009C33B3"/>
    <w:rsid w:val="009C34B6"/>
    <w:rsid w:val="009C3E3E"/>
    <w:rsid w:val="009C3FF5"/>
    <w:rsid w:val="009C4152"/>
    <w:rsid w:val="009C496F"/>
    <w:rsid w:val="009C4A41"/>
    <w:rsid w:val="009C5604"/>
    <w:rsid w:val="009C5676"/>
    <w:rsid w:val="009C614F"/>
    <w:rsid w:val="009C6A51"/>
    <w:rsid w:val="009C712B"/>
    <w:rsid w:val="009C73E3"/>
    <w:rsid w:val="009C7CE1"/>
    <w:rsid w:val="009C7E73"/>
    <w:rsid w:val="009D0CAF"/>
    <w:rsid w:val="009D13A8"/>
    <w:rsid w:val="009D1585"/>
    <w:rsid w:val="009D282B"/>
    <w:rsid w:val="009D294D"/>
    <w:rsid w:val="009D3B26"/>
    <w:rsid w:val="009D3D51"/>
    <w:rsid w:val="009D4085"/>
    <w:rsid w:val="009D4338"/>
    <w:rsid w:val="009D4472"/>
    <w:rsid w:val="009D56C4"/>
    <w:rsid w:val="009D6F54"/>
    <w:rsid w:val="009D71A5"/>
    <w:rsid w:val="009D7281"/>
    <w:rsid w:val="009D7F5A"/>
    <w:rsid w:val="009E02D9"/>
    <w:rsid w:val="009E04B5"/>
    <w:rsid w:val="009E083A"/>
    <w:rsid w:val="009E0F74"/>
    <w:rsid w:val="009E26B0"/>
    <w:rsid w:val="009E4723"/>
    <w:rsid w:val="009E47F7"/>
    <w:rsid w:val="009E566E"/>
    <w:rsid w:val="009E5C3C"/>
    <w:rsid w:val="009E7230"/>
    <w:rsid w:val="009E7537"/>
    <w:rsid w:val="009E768A"/>
    <w:rsid w:val="009E7D48"/>
    <w:rsid w:val="009F0C32"/>
    <w:rsid w:val="009F0D4B"/>
    <w:rsid w:val="009F0D5C"/>
    <w:rsid w:val="009F0D81"/>
    <w:rsid w:val="009F0E80"/>
    <w:rsid w:val="009F1780"/>
    <w:rsid w:val="009F35CD"/>
    <w:rsid w:val="009F4336"/>
    <w:rsid w:val="009F4633"/>
    <w:rsid w:val="009F5243"/>
    <w:rsid w:val="009F691C"/>
    <w:rsid w:val="009F6B24"/>
    <w:rsid w:val="009F7B1E"/>
    <w:rsid w:val="00A0013F"/>
    <w:rsid w:val="00A004CE"/>
    <w:rsid w:val="00A011A9"/>
    <w:rsid w:val="00A01351"/>
    <w:rsid w:val="00A01AAC"/>
    <w:rsid w:val="00A026EB"/>
    <w:rsid w:val="00A03156"/>
    <w:rsid w:val="00A03841"/>
    <w:rsid w:val="00A03B7D"/>
    <w:rsid w:val="00A041EE"/>
    <w:rsid w:val="00A0444C"/>
    <w:rsid w:val="00A0481F"/>
    <w:rsid w:val="00A04E0D"/>
    <w:rsid w:val="00A06425"/>
    <w:rsid w:val="00A06A3D"/>
    <w:rsid w:val="00A10BA6"/>
    <w:rsid w:val="00A10D16"/>
    <w:rsid w:val="00A11458"/>
    <w:rsid w:val="00A11BA1"/>
    <w:rsid w:val="00A120DD"/>
    <w:rsid w:val="00A131DF"/>
    <w:rsid w:val="00A134C4"/>
    <w:rsid w:val="00A13637"/>
    <w:rsid w:val="00A13BA5"/>
    <w:rsid w:val="00A13E53"/>
    <w:rsid w:val="00A1473A"/>
    <w:rsid w:val="00A15266"/>
    <w:rsid w:val="00A15313"/>
    <w:rsid w:val="00A15D09"/>
    <w:rsid w:val="00A15F1C"/>
    <w:rsid w:val="00A175BA"/>
    <w:rsid w:val="00A20284"/>
    <w:rsid w:val="00A203AB"/>
    <w:rsid w:val="00A20873"/>
    <w:rsid w:val="00A209DE"/>
    <w:rsid w:val="00A228FF"/>
    <w:rsid w:val="00A22EE0"/>
    <w:rsid w:val="00A2327F"/>
    <w:rsid w:val="00A23E52"/>
    <w:rsid w:val="00A255A2"/>
    <w:rsid w:val="00A25EBA"/>
    <w:rsid w:val="00A269C7"/>
    <w:rsid w:val="00A26B75"/>
    <w:rsid w:val="00A26C96"/>
    <w:rsid w:val="00A26CA2"/>
    <w:rsid w:val="00A277D4"/>
    <w:rsid w:val="00A27915"/>
    <w:rsid w:val="00A27D01"/>
    <w:rsid w:val="00A27D2E"/>
    <w:rsid w:val="00A308B4"/>
    <w:rsid w:val="00A30D03"/>
    <w:rsid w:val="00A3107C"/>
    <w:rsid w:val="00A3196E"/>
    <w:rsid w:val="00A31BBE"/>
    <w:rsid w:val="00A31C65"/>
    <w:rsid w:val="00A3206B"/>
    <w:rsid w:val="00A32288"/>
    <w:rsid w:val="00A327F6"/>
    <w:rsid w:val="00A32EB9"/>
    <w:rsid w:val="00A340A5"/>
    <w:rsid w:val="00A34655"/>
    <w:rsid w:val="00A34772"/>
    <w:rsid w:val="00A34989"/>
    <w:rsid w:val="00A34D53"/>
    <w:rsid w:val="00A34F91"/>
    <w:rsid w:val="00A35121"/>
    <w:rsid w:val="00A35193"/>
    <w:rsid w:val="00A355E9"/>
    <w:rsid w:val="00A3706C"/>
    <w:rsid w:val="00A37094"/>
    <w:rsid w:val="00A37FD3"/>
    <w:rsid w:val="00A407B5"/>
    <w:rsid w:val="00A40993"/>
    <w:rsid w:val="00A411ED"/>
    <w:rsid w:val="00A4190D"/>
    <w:rsid w:val="00A4190E"/>
    <w:rsid w:val="00A42363"/>
    <w:rsid w:val="00A4255D"/>
    <w:rsid w:val="00A42FF4"/>
    <w:rsid w:val="00A4332D"/>
    <w:rsid w:val="00A438CD"/>
    <w:rsid w:val="00A43AED"/>
    <w:rsid w:val="00A43E6B"/>
    <w:rsid w:val="00A441E1"/>
    <w:rsid w:val="00A446CF"/>
    <w:rsid w:val="00A45233"/>
    <w:rsid w:val="00A45363"/>
    <w:rsid w:val="00A4610E"/>
    <w:rsid w:val="00A464CD"/>
    <w:rsid w:val="00A465D8"/>
    <w:rsid w:val="00A468FE"/>
    <w:rsid w:val="00A472D5"/>
    <w:rsid w:val="00A47905"/>
    <w:rsid w:val="00A47E41"/>
    <w:rsid w:val="00A5063D"/>
    <w:rsid w:val="00A50EDC"/>
    <w:rsid w:val="00A511CC"/>
    <w:rsid w:val="00A51A2D"/>
    <w:rsid w:val="00A52431"/>
    <w:rsid w:val="00A52C4B"/>
    <w:rsid w:val="00A53390"/>
    <w:rsid w:val="00A53504"/>
    <w:rsid w:val="00A53E77"/>
    <w:rsid w:val="00A540B6"/>
    <w:rsid w:val="00A54523"/>
    <w:rsid w:val="00A54757"/>
    <w:rsid w:val="00A54BD2"/>
    <w:rsid w:val="00A54E22"/>
    <w:rsid w:val="00A564F3"/>
    <w:rsid w:val="00A565BB"/>
    <w:rsid w:val="00A566BE"/>
    <w:rsid w:val="00A57181"/>
    <w:rsid w:val="00A572B4"/>
    <w:rsid w:val="00A57321"/>
    <w:rsid w:val="00A57909"/>
    <w:rsid w:val="00A579EF"/>
    <w:rsid w:val="00A610ED"/>
    <w:rsid w:val="00A6117D"/>
    <w:rsid w:val="00A61A48"/>
    <w:rsid w:val="00A622B7"/>
    <w:rsid w:val="00A625E9"/>
    <w:rsid w:val="00A62606"/>
    <w:rsid w:val="00A62FF5"/>
    <w:rsid w:val="00A63454"/>
    <w:rsid w:val="00A63773"/>
    <w:rsid w:val="00A64556"/>
    <w:rsid w:val="00A64D75"/>
    <w:rsid w:val="00A65381"/>
    <w:rsid w:val="00A65AA8"/>
    <w:rsid w:val="00A65D3A"/>
    <w:rsid w:val="00A65F5F"/>
    <w:rsid w:val="00A667D3"/>
    <w:rsid w:val="00A66A13"/>
    <w:rsid w:val="00A673DC"/>
    <w:rsid w:val="00A67BA0"/>
    <w:rsid w:val="00A71566"/>
    <w:rsid w:val="00A7243B"/>
    <w:rsid w:val="00A72E9C"/>
    <w:rsid w:val="00A73361"/>
    <w:rsid w:val="00A73741"/>
    <w:rsid w:val="00A737F0"/>
    <w:rsid w:val="00A73AA8"/>
    <w:rsid w:val="00A73B2A"/>
    <w:rsid w:val="00A73D21"/>
    <w:rsid w:val="00A7434C"/>
    <w:rsid w:val="00A7446B"/>
    <w:rsid w:val="00A74D47"/>
    <w:rsid w:val="00A75A21"/>
    <w:rsid w:val="00A75CDF"/>
    <w:rsid w:val="00A75F2E"/>
    <w:rsid w:val="00A76140"/>
    <w:rsid w:val="00A76279"/>
    <w:rsid w:val="00A76BD9"/>
    <w:rsid w:val="00A77225"/>
    <w:rsid w:val="00A7756E"/>
    <w:rsid w:val="00A77629"/>
    <w:rsid w:val="00A776C3"/>
    <w:rsid w:val="00A810EB"/>
    <w:rsid w:val="00A820BC"/>
    <w:rsid w:val="00A82CDF"/>
    <w:rsid w:val="00A82FC4"/>
    <w:rsid w:val="00A82FE4"/>
    <w:rsid w:val="00A83A6C"/>
    <w:rsid w:val="00A84162"/>
    <w:rsid w:val="00A8422A"/>
    <w:rsid w:val="00A84312"/>
    <w:rsid w:val="00A85082"/>
    <w:rsid w:val="00A86236"/>
    <w:rsid w:val="00A87033"/>
    <w:rsid w:val="00A8742E"/>
    <w:rsid w:val="00A8768A"/>
    <w:rsid w:val="00A87BBA"/>
    <w:rsid w:val="00A87F77"/>
    <w:rsid w:val="00A901A4"/>
    <w:rsid w:val="00A90FA1"/>
    <w:rsid w:val="00A9159B"/>
    <w:rsid w:val="00A91F3C"/>
    <w:rsid w:val="00A91F7A"/>
    <w:rsid w:val="00A94AD0"/>
    <w:rsid w:val="00A950C5"/>
    <w:rsid w:val="00A95325"/>
    <w:rsid w:val="00A95634"/>
    <w:rsid w:val="00A9623A"/>
    <w:rsid w:val="00A96B68"/>
    <w:rsid w:val="00A96E03"/>
    <w:rsid w:val="00A97227"/>
    <w:rsid w:val="00A97D44"/>
    <w:rsid w:val="00A97EE5"/>
    <w:rsid w:val="00AA0F5C"/>
    <w:rsid w:val="00AA0FD5"/>
    <w:rsid w:val="00AA1AA7"/>
    <w:rsid w:val="00AA1C6D"/>
    <w:rsid w:val="00AA2794"/>
    <w:rsid w:val="00AA3E1F"/>
    <w:rsid w:val="00AA40C5"/>
    <w:rsid w:val="00AA443D"/>
    <w:rsid w:val="00AA44E5"/>
    <w:rsid w:val="00AA5D84"/>
    <w:rsid w:val="00AA6512"/>
    <w:rsid w:val="00AA6F3A"/>
    <w:rsid w:val="00AA6FC1"/>
    <w:rsid w:val="00AA7BC9"/>
    <w:rsid w:val="00AA7EFD"/>
    <w:rsid w:val="00AA7F4B"/>
    <w:rsid w:val="00AB03F5"/>
    <w:rsid w:val="00AB0B1A"/>
    <w:rsid w:val="00AB10E4"/>
    <w:rsid w:val="00AB128D"/>
    <w:rsid w:val="00AB17C6"/>
    <w:rsid w:val="00AB182C"/>
    <w:rsid w:val="00AB197D"/>
    <w:rsid w:val="00AB26A5"/>
    <w:rsid w:val="00AB2D3B"/>
    <w:rsid w:val="00AB2E43"/>
    <w:rsid w:val="00AB3058"/>
    <w:rsid w:val="00AB348D"/>
    <w:rsid w:val="00AB396E"/>
    <w:rsid w:val="00AB3AD1"/>
    <w:rsid w:val="00AB4B1A"/>
    <w:rsid w:val="00AB56DB"/>
    <w:rsid w:val="00AB5E15"/>
    <w:rsid w:val="00AB607E"/>
    <w:rsid w:val="00AB68EC"/>
    <w:rsid w:val="00AC014E"/>
    <w:rsid w:val="00AC0351"/>
    <w:rsid w:val="00AC05FF"/>
    <w:rsid w:val="00AC097F"/>
    <w:rsid w:val="00AC1217"/>
    <w:rsid w:val="00AC1BC0"/>
    <w:rsid w:val="00AC2E0E"/>
    <w:rsid w:val="00AC31DF"/>
    <w:rsid w:val="00AC3FAB"/>
    <w:rsid w:val="00AC5202"/>
    <w:rsid w:val="00AC5650"/>
    <w:rsid w:val="00AC58C0"/>
    <w:rsid w:val="00AC7229"/>
    <w:rsid w:val="00AD0875"/>
    <w:rsid w:val="00AD0B16"/>
    <w:rsid w:val="00AD17DF"/>
    <w:rsid w:val="00AD1900"/>
    <w:rsid w:val="00AD1E91"/>
    <w:rsid w:val="00AD2492"/>
    <w:rsid w:val="00AD3A62"/>
    <w:rsid w:val="00AD4325"/>
    <w:rsid w:val="00AD43C6"/>
    <w:rsid w:val="00AD6034"/>
    <w:rsid w:val="00AE01C8"/>
    <w:rsid w:val="00AE0275"/>
    <w:rsid w:val="00AE0B5B"/>
    <w:rsid w:val="00AE1215"/>
    <w:rsid w:val="00AE1FA4"/>
    <w:rsid w:val="00AE334B"/>
    <w:rsid w:val="00AE346A"/>
    <w:rsid w:val="00AE360E"/>
    <w:rsid w:val="00AE46F2"/>
    <w:rsid w:val="00AE5162"/>
    <w:rsid w:val="00AE5166"/>
    <w:rsid w:val="00AE535E"/>
    <w:rsid w:val="00AE5661"/>
    <w:rsid w:val="00AE621D"/>
    <w:rsid w:val="00AE6821"/>
    <w:rsid w:val="00AE6E97"/>
    <w:rsid w:val="00AE7323"/>
    <w:rsid w:val="00AE7810"/>
    <w:rsid w:val="00AE7AC4"/>
    <w:rsid w:val="00AF04C2"/>
    <w:rsid w:val="00AF0FF0"/>
    <w:rsid w:val="00AF165C"/>
    <w:rsid w:val="00AF1BC6"/>
    <w:rsid w:val="00AF284A"/>
    <w:rsid w:val="00AF387C"/>
    <w:rsid w:val="00AF399A"/>
    <w:rsid w:val="00AF4A05"/>
    <w:rsid w:val="00AF50F5"/>
    <w:rsid w:val="00AF51AA"/>
    <w:rsid w:val="00AF561D"/>
    <w:rsid w:val="00AF5D7F"/>
    <w:rsid w:val="00AF5ECA"/>
    <w:rsid w:val="00AF62A3"/>
    <w:rsid w:val="00AF67C4"/>
    <w:rsid w:val="00AF744E"/>
    <w:rsid w:val="00AF761A"/>
    <w:rsid w:val="00B001B5"/>
    <w:rsid w:val="00B0025E"/>
    <w:rsid w:val="00B008B6"/>
    <w:rsid w:val="00B0185C"/>
    <w:rsid w:val="00B02C01"/>
    <w:rsid w:val="00B02F26"/>
    <w:rsid w:val="00B03686"/>
    <w:rsid w:val="00B03DC2"/>
    <w:rsid w:val="00B0488F"/>
    <w:rsid w:val="00B04CB2"/>
    <w:rsid w:val="00B04E10"/>
    <w:rsid w:val="00B05220"/>
    <w:rsid w:val="00B061DE"/>
    <w:rsid w:val="00B06DAF"/>
    <w:rsid w:val="00B06ECC"/>
    <w:rsid w:val="00B07616"/>
    <w:rsid w:val="00B07653"/>
    <w:rsid w:val="00B07EEE"/>
    <w:rsid w:val="00B10E80"/>
    <w:rsid w:val="00B11811"/>
    <w:rsid w:val="00B1264B"/>
    <w:rsid w:val="00B127CB"/>
    <w:rsid w:val="00B13493"/>
    <w:rsid w:val="00B14422"/>
    <w:rsid w:val="00B14C23"/>
    <w:rsid w:val="00B158F5"/>
    <w:rsid w:val="00B15E62"/>
    <w:rsid w:val="00B161C1"/>
    <w:rsid w:val="00B16302"/>
    <w:rsid w:val="00B1665F"/>
    <w:rsid w:val="00B176CE"/>
    <w:rsid w:val="00B17E4C"/>
    <w:rsid w:val="00B21479"/>
    <w:rsid w:val="00B21BD5"/>
    <w:rsid w:val="00B2301D"/>
    <w:rsid w:val="00B233AE"/>
    <w:rsid w:val="00B23477"/>
    <w:rsid w:val="00B24249"/>
    <w:rsid w:val="00B24593"/>
    <w:rsid w:val="00B24A9D"/>
    <w:rsid w:val="00B25CD0"/>
    <w:rsid w:val="00B25DC4"/>
    <w:rsid w:val="00B2622A"/>
    <w:rsid w:val="00B26ACE"/>
    <w:rsid w:val="00B27764"/>
    <w:rsid w:val="00B27959"/>
    <w:rsid w:val="00B30553"/>
    <w:rsid w:val="00B30DE2"/>
    <w:rsid w:val="00B311F3"/>
    <w:rsid w:val="00B31834"/>
    <w:rsid w:val="00B31A47"/>
    <w:rsid w:val="00B31CEC"/>
    <w:rsid w:val="00B31E2C"/>
    <w:rsid w:val="00B323C1"/>
    <w:rsid w:val="00B338F5"/>
    <w:rsid w:val="00B345E1"/>
    <w:rsid w:val="00B35309"/>
    <w:rsid w:val="00B355A7"/>
    <w:rsid w:val="00B35FCF"/>
    <w:rsid w:val="00B3699E"/>
    <w:rsid w:val="00B36CA8"/>
    <w:rsid w:val="00B37261"/>
    <w:rsid w:val="00B37C89"/>
    <w:rsid w:val="00B40E5B"/>
    <w:rsid w:val="00B40EE3"/>
    <w:rsid w:val="00B40F54"/>
    <w:rsid w:val="00B410D5"/>
    <w:rsid w:val="00B4127E"/>
    <w:rsid w:val="00B420F8"/>
    <w:rsid w:val="00B4296F"/>
    <w:rsid w:val="00B43BC3"/>
    <w:rsid w:val="00B43DAA"/>
    <w:rsid w:val="00B44F1F"/>
    <w:rsid w:val="00B4525E"/>
    <w:rsid w:val="00B456C3"/>
    <w:rsid w:val="00B45DD0"/>
    <w:rsid w:val="00B468A4"/>
    <w:rsid w:val="00B47605"/>
    <w:rsid w:val="00B50321"/>
    <w:rsid w:val="00B50571"/>
    <w:rsid w:val="00B510CE"/>
    <w:rsid w:val="00B52148"/>
    <w:rsid w:val="00B5221A"/>
    <w:rsid w:val="00B526EE"/>
    <w:rsid w:val="00B527BB"/>
    <w:rsid w:val="00B52EAE"/>
    <w:rsid w:val="00B530A2"/>
    <w:rsid w:val="00B534D6"/>
    <w:rsid w:val="00B5385C"/>
    <w:rsid w:val="00B54058"/>
    <w:rsid w:val="00B54A3E"/>
    <w:rsid w:val="00B55010"/>
    <w:rsid w:val="00B568D4"/>
    <w:rsid w:val="00B5694E"/>
    <w:rsid w:val="00B56AB4"/>
    <w:rsid w:val="00B56E97"/>
    <w:rsid w:val="00B5773E"/>
    <w:rsid w:val="00B61FD5"/>
    <w:rsid w:val="00B62BAA"/>
    <w:rsid w:val="00B630ED"/>
    <w:rsid w:val="00B638F8"/>
    <w:rsid w:val="00B63931"/>
    <w:rsid w:val="00B63C38"/>
    <w:rsid w:val="00B64160"/>
    <w:rsid w:val="00B646E8"/>
    <w:rsid w:val="00B65C0E"/>
    <w:rsid w:val="00B6654C"/>
    <w:rsid w:val="00B665F7"/>
    <w:rsid w:val="00B66789"/>
    <w:rsid w:val="00B678A5"/>
    <w:rsid w:val="00B705F7"/>
    <w:rsid w:val="00B70A18"/>
    <w:rsid w:val="00B718AF"/>
    <w:rsid w:val="00B71A16"/>
    <w:rsid w:val="00B72390"/>
    <w:rsid w:val="00B72A56"/>
    <w:rsid w:val="00B73160"/>
    <w:rsid w:val="00B73466"/>
    <w:rsid w:val="00B73482"/>
    <w:rsid w:val="00B73B12"/>
    <w:rsid w:val="00B73E15"/>
    <w:rsid w:val="00B742B4"/>
    <w:rsid w:val="00B74745"/>
    <w:rsid w:val="00B756DE"/>
    <w:rsid w:val="00B75989"/>
    <w:rsid w:val="00B759A8"/>
    <w:rsid w:val="00B75ACB"/>
    <w:rsid w:val="00B75B74"/>
    <w:rsid w:val="00B75C0E"/>
    <w:rsid w:val="00B76915"/>
    <w:rsid w:val="00B76CE4"/>
    <w:rsid w:val="00B76DBD"/>
    <w:rsid w:val="00B76EB8"/>
    <w:rsid w:val="00B7DF94"/>
    <w:rsid w:val="00B80301"/>
    <w:rsid w:val="00B8033A"/>
    <w:rsid w:val="00B80EAA"/>
    <w:rsid w:val="00B8143E"/>
    <w:rsid w:val="00B8216A"/>
    <w:rsid w:val="00B824BB"/>
    <w:rsid w:val="00B82594"/>
    <w:rsid w:val="00B826C1"/>
    <w:rsid w:val="00B82732"/>
    <w:rsid w:val="00B82E9A"/>
    <w:rsid w:val="00B8321E"/>
    <w:rsid w:val="00B832AB"/>
    <w:rsid w:val="00B84715"/>
    <w:rsid w:val="00B84A10"/>
    <w:rsid w:val="00B8647D"/>
    <w:rsid w:val="00B90CB6"/>
    <w:rsid w:val="00B90D81"/>
    <w:rsid w:val="00B91626"/>
    <w:rsid w:val="00B918DC"/>
    <w:rsid w:val="00B92417"/>
    <w:rsid w:val="00B9257D"/>
    <w:rsid w:val="00B927A3"/>
    <w:rsid w:val="00B92A33"/>
    <w:rsid w:val="00B92AD0"/>
    <w:rsid w:val="00B938C7"/>
    <w:rsid w:val="00B9399D"/>
    <w:rsid w:val="00B93D39"/>
    <w:rsid w:val="00B946BA"/>
    <w:rsid w:val="00B953DF"/>
    <w:rsid w:val="00B9582B"/>
    <w:rsid w:val="00B95A74"/>
    <w:rsid w:val="00B95C85"/>
    <w:rsid w:val="00B96DA6"/>
    <w:rsid w:val="00B97092"/>
    <w:rsid w:val="00B97358"/>
    <w:rsid w:val="00B97605"/>
    <w:rsid w:val="00B97A04"/>
    <w:rsid w:val="00B97B08"/>
    <w:rsid w:val="00BA074D"/>
    <w:rsid w:val="00BA07F1"/>
    <w:rsid w:val="00BA0884"/>
    <w:rsid w:val="00BA1280"/>
    <w:rsid w:val="00BA2070"/>
    <w:rsid w:val="00BA274D"/>
    <w:rsid w:val="00BA27FF"/>
    <w:rsid w:val="00BA297C"/>
    <w:rsid w:val="00BA2F09"/>
    <w:rsid w:val="00BA392C"/>
    <w:rsid w:val="00BA4003"/>
    <w:rsid w:val="00BA5366"/>
    <w:rsid w:val="00BA5862"/>
    <w:rsid w:val="00BA5BC4"/>
    <w:rsid w:val="00BA5D9D"/>
    <w:rsid w:val="00BA61B3"/>
    <w:rsid w:val="00BA6420"/>
    <w:rsid w:val="00BA65B2"/>
    <w:rsid w:val="00BA75D6"/>
    <w:rsid w:val="00BA7B08"/>
    <w:rsid w:val="00BA7C34"/>
    <w:rsid w:val="00BB0545"/>
    <w:rsid w:val="00BB078E"/>
    <w:rsid w:val="00BB0B7C"/>
    <w:rsid w:val="00BB0D84"/>
    <w:rsid w:val="00BB139F"/>
    <w:rsid w:val="00BB1C2B"/>
    <w:rsid w:val="00BB27C0"/>
    <w:rsid w:val="00BB2899"/>
    <w:rsid w:val="00BB4AE9"/>
    <w:rsid w:val="00BB54C6"/>
    <w:rsid w:val="00BB6B86"/>
    <w:rsid w:val="00BB6C8F"/>
    <w:rsid w:val="00BC0395"/>
    <w:rsid w:val="00BC087D"/>
    <w:rsid w:val="00BC0B3E"/>
    <w:rsid w:val="00BC1134"/>
    <w:rsid w:val="00BC1486"/>
    <w:rsid w:val="00BC1F5C"/>
    <w:rsid w:val="00BC21E8"/>
    <w:rsid w:val="00BC2B74"/>
    <w:rsid w:val="00BC2CE3"/>
    <w:rsid w:val="00BC3E11"/>
    <w:rsid w:val="00BC4105"/>
    <w:rsid w:val="00BC422E"/>
    <w:rsid w:val="00BC4D66"/>
    <w:rsid w:val="00BC55A4"/>
    <w:rsid w:val="00BC5900"/>
    <w:rsid w:val="00BC62AA"/>
    <w:rsid w:val="00BC66F3"/>
    <w:rsid w:val="00BC7298"/>
    <w:rsid w:val="00BC769C"/>
    <w:rsid w:val="00BD062F"/>
    <w:rsid w:val="00BD090D"/>
    <w:rsid w:val="00BD1B1E"/>
    <w:rsid w:val="00BD1EA4"/>
    <w:rsid w:val="00BD1F78"/>
    <w:rsid w:val="00BD28E8"/>
    <w:rsid w:val="00BD2BEE"/>
    <w:rsid w:val="00BD3F1C"/>
    <w:rsid w:val="00BD3FC9"/>
    <w:rsid w:val="00BD4299"/>
    <w:rsid w:val="00BD431E"/>
    <w:rsid w:val="00BD44CF"/>
    <w:rsid w:val="00BD4599"/>
    <w:rsid w:val="00BD5370"/>
    <w:rsid w:val="00BD6A16"/>
    <w:rsid w:val="00BD6F6F"/>
    <w:rsid w:val="00BD716F"/>
    <w:rsid w:val="00BD71BF"/>
    <w:rsid w:val="00BD7336"/>
    <w:rsid w:val="00BD7768"/>
    <w:rsid w:val="00BD7B7E"/>
    <w:rsid w:val="00BD7CB0"/>
    <w:rsid w:val="00BD7DDA"/>
    <w:rsid w:val="00BE02E5"/>
    <w:rsid w:val="00BE0A9D"/>
    <w:rsid w:val="00BE0D16"/>
    <w:rsid w:val="00BE19C0"/>
    <w:rsid w:val="00BE3147"/>
    <w:rsid w:val="00BE33EC"/>
    <w:rsid w:val="00BE382B"/>
    <w:rsid w:val="00BE4C0A"/>
    <w:rsid w:val="00BE4CA5"/>
    <w:rsid w:val="00BE5287"/>
    <w:rsid w:val="00BE69FD"/>
    <w:rsid w:val="00BE7848"/>
    <w:rsid w:val="00BE7B7A"/>
    <w:rsid w:val="00BF0198"/>
    <w:rsid w:val="00BF1182"/>
    <w:rsid w:val="00BF126D"/>
    <w:rsid w:val="00BF235C"/>
    <w:rsid w:val="00BF2761"/>
    <w:rsid w:val="00BF28B2"/>
    <w:rsid w:val="00BF2ACC"/>
    <w:rsid w:val="00BF330D"/>
    <w:rsid w:val="00BF3B10"/>
    <w:rsid w:val="00BF4B26"/>
    <w:rsid w:val="00BF4F8A"/>
    <w:rsid w:val="00BF5517"/>
    <w:rsid w:val="00BF5816"/>
    <w:rsid w:val="00BF5F30"/>
    <w:rsid w:val="00BF637B"/>
    <w:rsid w:val="00BF649F"/>
    <w:rsid w:val="00BF68E8"/>
    <w:rsid w:val="00BF6A5B"/>
    <w:rsid w:val="00BF6B83"/>
    <w:rsid w:val="00BF6EBD"/>
    <w:rsid w:val="00BF72D7"/>
    <w:rsid w:val="00BF7624"/>
    <w:rsid w:val="00BF782D"/>
    <w:rsid w:val="00BF7F29"/>
    <w:rsid w:val="00BF7FDE"/>
    <w:rsid w:val="00C00655"/>
    <w:rsid w:val="00C006C3"/>
    <w:rsid w:val="00C01492"/>
    <w:rsid w:val="00C0175D"/>
    <w:rsid w:val="00C0192A"/>
    <w:rsid w:val="00C01CC2"/>
    <w:rsid w:val="00C02C2E"/>
    <w:rsid w:val="00C02F70"/>
    <w:rsid w:val="00C030A6"/>
    <w:rsid w:val="00C03DA3"/>
    <w:rsid w:val="00C04F6A"/>
    <w:rsid w:val="00C04FE3"/>
    <w:rsid w:val="00C057F9"/>
    <w:rsid w:val="00C06228"/>
    <w:rsid w:val="00C0626E"/>
    <w:rsid w:val="00C0656C"/>
    <w:rsid w:val="00C06AEB"/>
    <w:rsid w:val="00C06FE5"/>
    <w:rsid w:val="00C075BC"/>
    <w:rsid w:val="00C07908"/>
    <w:rsid w:val="00C07C3D"/>
    <w:rsid w:val="00C1037C"/>
    <w:rsid w:val="00C11554"/>
    <w:rsid w:val="00C1195C"/>
    <w:rsid w:val="00C129FF"/>
    <w:rsid w:val="00C12E0B"/>
    <w:rsid w:val="00C13037"/>
    <w:rsid w:val="00C13470"/>
    <w:rsid w:val="00C136A2"/>
    <w:rsid w:val="00C13A92"/>
    <w:rsid w:val="00C1410C"/>
    <w:rsid w:val="00C1491D"/>
    <w:rsid w:val="00C1571A"/>
    <w:rsid w:val="00C15E4A"/>
    <w:rsid w:val="00C1619E"/>
    <w:rsid w:val="00C165D1"/>
    <w:rsid w:val="00C1667F"/>
    <w:rsid w:val="00C1678B"/>
    <w:rsid w:val="00C16A78"/>
    <w:rsid w:val="00C16C29"/>
    <w:rsid w:val="00C17154"/>
    <w:rsid w:val="00C17528"/>
    <w:rsid w:val="00C20B73"/>
    <w:rsid w:val="00C2179B"/>
    <w:rsid w:val="00C21A37"/>
    <w:rsid w:val="00C21D31"/>
    <w:rsid w:val="00C22553"/>
    <w:rsid w:val="00C23EF2"/>
    <w:rsid w:val="00C24849"/>
    <w:rsid w:val="00C25796"/>
    <w:rsid w:val="00C2603C"/>
    <w:rsid w:val="00C2633B"/>
    <w:rsid w:val="00C26AFF"/>
    <w:rsid w:val="00C27645"/>
    <w:rsid w:val="00C27BF5"/>
    <w:rsid w:val="00C27D96"/>
    <w:rsid w:val="00C30744"/>
    <w:rsid w:val="00C30792"/>
    <w:rsid w:val="00C3083D"/>
    <w:rsid w:val="00C30DBF"/>
    <w:rsid w:val="00C30F0C"/>
    <w:rsid w:val="00C311AE"/>
    <w:rsid w:val="00C314F0"/>
    <w:rsid w:val="00C326CC"/>
    <w:rsid w:val="00C32777"/>
    <w:rsid w:val="00C328B2"/>
    <w:rsid w:val="00C33068"/>
    <w:rsid w:val="00C33EB6"/>
    <w:rsid w:val="00C353C4"/>
    <w:rsid w:val="00C35612"/>
    <w:rsid w:val="00C3561B"/>
    <w:rsid w:val="00C35C54"/>
    <w:rsid w:val="00C36044"/>
    <w:rsid w:val="00C3694B"/>
    <w:rsid w:val="00C36FEB"/>
    <w:rsid w:val="00C37262"/>
    <w:rsid w:val="00C375F2"/>
    <w:rsid w:val="00C417E9"/>
    <w:rsid w:val="00C41F1D"/>
    <w:rsid w:val="00C4325B"/>
    <w:rsid w:val="00C441CA"/>
    <w:rsid w:val="00C449A8"/>
    <w:rsid w:val="00C44FBA"/>
    <w:rsid w:val="00C453C9"/>
    <w:rsid w:val="00C45716"/>
    <w:rsid w:val="00C45809"/>
    <w:rsid w:val="00C45AB6"/>
    <w:rsid w:val="00C46115"/>
    <w:rsid w:val="00C46D97"/>
    <w:rsid w:val="00C46DEF"/>
    <w:rsid w:val="00C46E44"/>
    <w:rsid w:val="00C46F94"/>
    <w:rsid w:val="00C47C4A"/>
    <w:rsid w:val="00C47D53"/>
    <w:rsid w:val="00C4A975"/>
    <w:rsid w:val="00C5085F"/>
    <w:rsid w:val="00C50BEA"/>
    <w:rsid w:val="00C50F61"/>
    <w:rsid w:val="00C510A4"/>
    <w:rsid w:val="00C51C28"/>
    <w:rsid w:val="00C521CF"/>
    <w:rsid w:val="00C523E2"/>
    <w:rsid w:val="00C523EC"/>
    <w:rsid w:val="00C52BEA"/>
    <w:rsid w:val="00C52C57"/>
    <w:rsid w:val="00C537A5"/>
    <w:rsid w:val="00C53932"/>
    <w:rsid w:val="00C53BD6"/>
    <w:rsid w:val="00C54103"/>
    <w:rsid w:val="00C54154"/>
    <w:rsid w:val="00C5481A"/>
    <w:rsid w:val="00C54853"/>
    <w:rsid w:val="00C55243"/>
    <w:rsid w:val="00C55652"/>
    <w:rsid w:val="00C5567B"/>
    <w:rsid w:val="00C5569A"/>
    <w:rsid w:val="00C5741B"/>
    <w:rsid w:val="00C57EC5"/>
    <w:rsid w:val="00C604ED"/>
    <w:rsid w:val="00C6063E"/>
    <w:rsid w:val="00C6071D"/>
    <w:rsid w:val="00C60C74"/>
    <w:rsid w:val="00C61DF4"/>
    <w:rsid w:val="00C621ED"/>
    <w:rsid w:val="00C623DC"/>
    <w:rsid w:val="00C62801"/>
    <w:rsid w:val="00C62FF8"/>
    <w:rsid w:val="00C640CA"/>
    <w:rsid w:val="00C64746"/>
    <w:rsid w:val="00C64D3C"/>
    <w:rsid w:val="00C654F8"/>
    <w:rsid w:val="00C656D2"/>
    <w:rsid w:val="00C6621C"/>
    <w:rsid w:val="00C66C2F"/>
    <w:rsid w:val="00C672A0"/>
    <w:rsid w:val="00C673E7"/>
    <w:rsid w:val="00C6764D"/>
    <w:rsid w:val="00C67FB2"/>
    <w:rsid w:val="00C700EF"/>
    <w:rsid w:val="00C70B10"/>
    <w:rsid w:val="00C70E18"/>
    <w:rsid w:val="00C71BA2"/>
    <w:rsid w:val="00C73195"/>
    <w:rsid w:val="00C73342"/>
    <w:rsid w:val="00C73FFD"/>
    <w:rsid w:val="00C7525C"/>
    <w:rsid w:val="00C75511"/>
    <w:rsid w:val="00C75804"/>
    <w:rsid w:val="00C76E8D"/>
    <w:rsid w:val="00C76FBE"/>
    <w:rsid w:val="00C76FD9"/>
    <w:rsid w:val="00C773AE"/>
    <w:rsid w:val="00C801F3"/>
    <w:rsid w:val="00C80945"/>
    <w:rsid w:val="00C80CCF"/>
    <w:rsid w:val="00C80FE1"/>
    <w:rsid w:val="00C81598"/>
    <w:rsid w:val="00C81839"/>
    <w:rsid w:val="00C82778"/>
    <w:rsid w:val="00C82C99"/>
    <w:rsid w:val="00C8320E"/>
    <w:rsid w:val="00C83E3C"/>
    <w:rsid w:val="00C8406E"/>
    <w:rsid w:val="00C85454"/>
    <w:rsid w:val="00C86CD4"/>
    <w:rsid w:val="00C8718E"/>
    <w:rsid w:val="00C87294"/>
    <w:rsid w:val="00C8749F"/>
    <w:rsid w:val="00C87544"/>
    <w:rsid w:val="00C9004C"/>
    <w:rsid w:val="00C9058F"/>
    <w:rsid w:val="00C910EF"/>
    <w:rsid w:val="00C9162F"/>
    <w:rsid w:val="00C91E15"/>
    <w:rsid w:val="00C91F08"/>
    <w:rsid w:val="00C921CD"/>
    <w:rsid w:val="00C93586"/>
    <w:rsid w:val="00C94390"/>
    <w:rsid w:val="00C9490F"/>
    <w:rsid w:val="00C94A82"/>
    <w:rsid w:val="00C97562"/>
    <w:rsid w:val="00C979DA"/>
    <w:rsid w:val="00C97D18"/>
    <w:rsid w:val="00CA0178"/>
    <w:rsid w:val="00CA06CE"/>
    <w:rsid w:val="00CA114E"/>
    <w:rsid w:val="00CA19E3"/>
    <w:rsid w:val="00CA1CB8"/>
    <w:rsid w:val="00CA22C7"/>
    <w:rsid w:val="00CA34CC"/>
    <w:rsid w:val="00CA4FDB"/>
    <w:rsid w:val="00CA5820"/>
    <w:rsid w:val="00CA5AC5"/>
    <w:rsid w:val="00CA5C94"/>
    <w:rsid w:val="00CA612D"/>
    <w:rsid w:val="00CA6B84"/>
    <w:rsid w:val="00CA6D2B"/>
    <w:rsid w:val="00CA70CE"/>
    <w:rsid w:val="00CA77A9"/>
    <w:rsid w:val="00CA7968"/>
    <w:rsid w:val="00CB02F2"/>
    <w:rsid w:val="00CB0766"/>
    <w:rsid w:val="00CB0BF9"/>
    <w:rsid w:val="00CB1AD4"/>
    <w:rsid w:val="00CB2AF0"/>
    <w:rsid w:val="00CB4DE7"/>
    <w:rsid w:val="00CB508F"/>
    <w:rsid w:val="00CB5446"/>
    <w:rsid w:val="00CB5824"/>
    <w:rsid w:val="00CB582C"/>
    <w:rsid w:val="00CB5876"/>
    <w:rsid w:val="00CB5AF4"/>
    <w:rsid w:val="00CB5EBE"/>
    <w:rsid w:val="00CB6582"/>
    <w:rsid w:val="00CB682E"/>
    <w:rsid w:val="00CB6A09"/>
    <w:rsid w:val="00CB6A5F"/>
    <w:rsid w:val="00CB6CBD"/>
    <w:rsid w:val="00CB7BDC"/>
    <w:rsid w:val="00CC05AB"/>
    <w:rsid w:val="00CC0962"/>
    <w:rsid w:val="00CC0A79"/>
    <w:rsid w:val="00CC0BFE"/>
    <w:rsid w:val="00CC1CE4"/>
    <w:rsid w:val="00CC1F16"/>
    <w:rsid w:val="00CC3D6F"/>
    <w:rsid w:val="00CC3E6F"/>
    <w:rsid w:val="00CC47DD"/>
    <w:rsid w:val="00CC5E4D"/>
    <w:rsid w:val="00CC6062"/>
    <w:rsid w:val="00CC6D44"/>
    <w:rsid w:val="00CC7E1B"/>
    <w:rsid w:val="00CD0A54"/>
    <w:rsid w:val="00CD0F92"/>
    <w:rsid w:val="00CD2590"/>
    <w:rsid w:val="00CD26AD"/>
    <w:rsid w:val="00CD2F46"/>
    <w:rsid w:val="00CD324C"/>
    <w:rsid w:val="00CD346B"/>
    <w:rsid w:val="00CD3876"/>
    <w:rsid w:val="00CD4350"/>
    <w:rsid w:val="00CD506F"/>
    <w:rsid w:val="00CD5CCA"/>
    <w:rsid w:val="00CD6124"/>
    <w:rsid w:val="00CD67F2"/>
    <w:rsid w:val="00CE08CE"/>
    <w:rsid w:val="00CE09F5"/>
    <w:rsid w:val="00CE0B0E"/>
    <w:rsid w:val="00CE2031"/>
    <w:rsid w:val="00CE2040"/>
    <w:rsid w:val="00CE258F"/>
    <w:rsid w:val="00CE277C"/>
    <w:rsid w:val="00CE2C96"/>
    <w:rsid w:val="00CE3F35"/>
    <w:rsid w:val="00CE5520"/>
    <w:rsid w:val="00CE6364"/>
    <w:rsid w:val="00CE6C85"/>
    <w:rsid w:val="00CE6CA9"/>
    <w:rsid w:val="00CE6DBE"/>
    <w:rsid w:val="00CE6F8D"/>
    <w:rsid w:val="00CE70E9"/>
    <w:rsid w:val="00CE71AA"/>
    <w:rsid w:val="00CF0824"/>
    <w:rsid w:val="00CF1086"/>
    <w:rsid w:val="00CF1739"/>
    <w:rsid w:val="00CF1762"/>
    <w:rsid w:val="00CF246E"/>
    <w:rsid w:val="00CF25BB"/>
    <w:rsid w:val="00CF2641"/>
    <w:rsid w:val="00CF293D"/>
    <w:rsid w:val="00CF3410"/>
    <w:rsid w:val="00CF34F3"/>
    <w:rsid w:val="00CF382D"/>
    <w:rsid w:val="00CF39E1"/>
    <w:rsid w:val="00CF48FB"/>
    <w:rsid w:val="00CF4BF9"/>
    <w:rsid w:val="00CF5265"/>
    <w:rsid w:val="00CF61A1"/>
    <w:rsid w:val="00CF746A"/>
    <w:rsid w:val="00CF747A"/>
    <w:rsid w:val="00CF75B3"/>
    <w:rsid w:val="00D00D88"/>
    <w:rsid w:val="00D00E02"/>
    <w:rsid w:val="00D00EED"/>
    <w:rsid w:val="00D02318"/>
    <w:rsid w:val="00D0235B"/>
    <w:rsid w:val="00D023CD"/>
    <w:rsid w:val="00D03608"/>
    <w:rsid w:val="00D043E4"/>
    <w:rsid w:val="00D046C8"/>
    <w:rsid w:val="00D0537C"/>
    <w:rsid w:val="00D05D13"/>
    <w:rsid w:val="00D064CA"/>
    <w:rsid w:val="00D06BF5"/>
    <w:rsid w:val="00D06D83"/>
    <w:rsid w:val="00D0715E"/>
    <w:rsid w:val="00D07D12"/>
    <w:rsid w:val="00D07EF5"/>
    <w:rsid w:val="00D10399"/>
    <w:rsid w:val="00D10F26"/>
    <w:rsid w:val="00D11EA2"/>
    <w:rsid w:val="00D12112"/>
    <w:rsid w:val="00D1232B"/>
    <w:rsid w:val="00D1271F"/>
    <w:rsid w:val="00D13797"/>
    <w:rsid w:val="00D13F77"/>
    <w:rsid w:val="00D1452B"/>
    <w:rsid w:val="00D155A4"/>
    <w:rsid w:val="00D15A72"/>
    <w:rsid w:val="00D168EE"/>
    <w:rsid w:val="00D169EF"/>
    <w:rsid w:val="00D16D21"/>
    <w:rsid w:val="00D17191"/>
    <w:rsid w:val="00D17397"/>
    <w:rsid w:val="00D174BF"/>
    <w:rsid w:val="00D20354"/>
    <w:rsid w:val="00D20680"/>
    <w:rsid w:val="00D21186"/>
    <w:rsid w:val="00D2142F"/>
    <w:rsid w:val="00D226DF"/>
    <w:rsid w:val="00D237D9"/>
    <w:rsid w:val="00D23DA3"/>
    <w:rsid w:val="00D24439"/>
    <w:rsid w:val="00D24C23"/>
    <w:rsid w:val="00D24D13"/>
    <w:rsid w:val="00D25DFF"/>
    <w:rsid w:val="00D26175"/>
    <w:rsid w:val="00D26592"/>
    <w:rsid w:val="00D26887"/>
    <w:rsid w:val="00D26A98"/>
    <w:rsid w:val="00D26AB7"/>
    <w:rsid w:val="00D26CF1"/>
    <w:rsid w:val="00D27571"/>
    <w:rsid w:val="00D315C0"/>
    <w:rsid w:val="00D31728"/>
    <w:rsid w:val="00D31D3E"/>
    <w:rsid w:val="00D31D4F"/>
    <w:rsid w:val="00D31DAE"/>
    <w:rsid w:val="00D31EF9"/>
    <w:rsid w:val="00D31FCF"/>
    <w:rsid w:val="00D330C8"/>
    <w:rsid w:val="00D337A7"/>
    <w:rsid w:val="00D33ADA"/>
    <w:rsid w:val="00D3471F"/>
    <w:rsid w:val="00D34AE9"/>
    <w:rsid w:val="00D3590C"/>
    <w:rsid w:val="00D36D4C"/>
    <w:rsid w:val="00D40000"/>
    <w:rsid w:val="00D40313"/>
    <w:rsid w:val="00D40680"/>
    <w:rsid w:val="00D40C48"/>
    <w:rsid w:val="00D40DC0"/>
    <w:rsid w:val="00D41B9F"/>
    <w:rsid w:val="00D42558"/>
    <w:rsid w:val="00D42DF2"/>
    <w:rsid w:val="00D432C1"/>
    <w:rsid w:val="00D43D38"/>
    <w:rsid w:val="00D4523C"/>
    <w:rsid w:val="00D4544C"/>
    <w:rsid w:val="00D45831"/>
    <w:rsid w:val="00D46048"/>
    <w:rsid w:val="00D4638A"/>
    <w:rsid w:val="00D4638B"/>
    <w:rsid w:val="00D464EF"/>
    <w:rsid w:val="00D465B9"/>
    <w:rsid w:val="00D503DF"/>
    <w:rsid w:val="00D5099D"/>
    <w:rsid w:val="00D5152F"/>
    <w:rsid w:val="00D51DE6"/>
    <w:rsid w:val="00D5258A"/>
    <w:rsid w:val="00D52D75"/>
    <w:rsid w:val="00D52DA6"/>
    <w:rsid w:val="00D54628"/>
    <w:rsid w:val="00D548D1"/>
    <w:rsid w:val="00D54BAD"/>
    <w:rsid w:val="00D572AC"/>
    <w:rsid w:val="00D57906"/>
    <w:rsid w:val="00D60B7A"/>
    <w:rsid w:val="00D61217"/>
    <w:rsid w:val="00D613C7"/>
    <w:rsid w:val="00D61A44"/>
    <w:rsid w:val="00D620F7"/>
    <w:rsid w:val="00D63C75"/>
    <w:rsid w:val="00D644BD"/>
    <w:rsid w:val="00D65297"/>
    <w:rsid w:val="00D666B3"/>
    <w:rsid w:val="00D668E8"/>
    <w:rsid w:val="00D6754A"/>
    <w:rsid w:val="00D67D4F"/>
    <w:rsid w:val="00D70EAD"/>
    <w:rsid w:val="00D71AC6"/>
    <w:rsid w:val="00D71E50"/>
    <w:rsid w:val="00D72BB4"/>
    <w:rsid w:val="00D72C15"/>
    <w:rsid w:val="00D72E53"/>
    <w:rsid w:val="00D730F2"/>
    <w:rsid w:val="00D73D43"/>
    <w:rsid w:val="00D74245"/>
    <w:rsid w:val="00D755BF"/>
    <w:rsid w:val="00D75981"/>
    <w:rsid w:val="00D76097"/>
    <w:rsid w:val="00D76C3C"/>
    <w:rsid w:val="00D77431"/>
    <w:rsid w:val="00D802DD"/>
    <w:rsid w:val="00D80706"/>
    <w:rsid w:val="00D80869"/>
    <w:rsid w:val="00D816E0"/>
    <w:rsid w:val="00D81A11"/>
    <w:rsid w:val="00D81F3F"/>
    <w:rsid w:val="00D831D1"/>
    <w:rsid w:val="00D8326F"/>
    <w:rsid w:val="00D839B3"/>
    <w:rsid w:val="00D84360"/>
    <w:rsid w:val="00D84442"/>
    <w:rsid w:val="00D85310"/>
    <w:rsid w:val="00D85409"/>
    <w:rsid w:val="00D859A6"/>
    <w:rsid w:val="00D86215"/>
    <w:rsid w:val="00D862D8"/>
    <w:rsid w:val="00D872E0"/>
    <w:rsid w:val="00D875EE"/>
    <w:rsid w:val="00D9040C"/>
    <w:rsid w:val="00D91616"/>
    <w:rsid w:val="00D926A4"/>
    <w:rsid w:val="00D92D00"/>
    <w:rsid w:val="00D93192"/>
    <w:rsid w:val="00D9333D"/>
    <w:rsid w:val="00D93420"/>
    <w:rsid w:val="00D9464E"/>
    <w:rsid w:val="00D948BC"/>
    <w:rsid w:val="00D955FF"/>
    <w:rsid w:val="00D95F27"/>
    <w:rsid w:val="00D95FBF"/>
    <w:rsid w:val="00D95FD8"/>
    <w:rsid w:val="00D96B4D"/>
    <w:rsid w:val="00D96F20"/>
    <w:rsid w:val="00D971A8"/>
    <w:rsid w:val="00D97474"/>
    <w:rsid w:val="00D97548"/>
    <w:rsid w:val="00DA0183"/>
    <w:rsid w:val="00DA081B"/>
    <w:rsid w:val="00DA0A1D"/>
    <w:rsid w:val="00DA0D00"/>
    <w:rsid w:val="00DA13D7"/>
    <w:rsid w:val="00DA1878"/>
    <w:rsid w:val="00DA2086"/>
    <w:rsid w:val="00DA25E7"/>
    <w:rsid w:val="00DA26CF"/>
    <w:rsid w:val="00DA299A"/>
    <w:rsid w:val="00DA2D38"/>
    <w:rsid w:val="00DA2D9F"/>
    <w:rsid w:val="00DA3868"/>
    <w:rsid w:val="00DA48A9"/>
    <w:rsid w:val="00DA50E6"/>
    <w:rsid w:val="00DA5193"/>
    <w:rsid w:val="00DA51F8"/>
    <w:rsid w:val="00DA5211"/>
    <w:rsid w:val="00DA5786"/>
    <w:rsid w:val="00DA58CF"/>
    <w:rsid w:val="00DA596F"/>
    <w:rsid w:val="00DA674E"/>
    <w:rsid w:val="00DA6A91"/>
    <w:rsid w:val="00DA6B25"/>
    <w:rsid w:val="00DA7346"/>
    <w:rsid w:val="00DA7A92"/>
    <w:rsid w:val="00DB02FC"/>
    <w:rsid w:val="00DB0B5A"/>
    <w:rsid w:val="00DB0DE1"/>
    <w:rsid w:val="00DB107F"/>
    <w:rsid w:val="00DB1348"/>
    <w:rsid w:val="00DB139D"/>
    <w:rsid w:val="00DB1711"/>
    <w:rsid w:val="00DB2CD5"/>
    <w:rsid w:val="00DB3F9C"/>
    <w:rsid w:val="00DB4176"/>
    <w:rsid w:val="00DB4630"/>
    <w:rsid w:val="00DB4882"/>
    <w:rsid w:val="00DB4A3C"/>
    <w:rsid w:val="00DB5B94"/>
    <w:rsid w:val="00DB5ED4"/>
    <w:rsid w:val="00DB60D2"/>
    <w:rsid w:val="00DB7191"/>
    <w:rsid w:val="00DB734D"/>
    <w:rsid w:val="00DB78DF"/>
    <w:rsid w:val="00DC237C"/>
    <w:rsid w:val="00DC297B"/>
    <w:rsid w:val="00DC30F8"/>
    <w:rsid w:val="00DC41B3"/>
    <w:rsid w:val="00DC5069"/>
    <w:rsid w:val="00DC616E"/>
    <w:rsid w:val="00DC654A"/>
    <w:rsid w:val="00DC6FD7"/>
    <w:rsid w:val="00DC76F1"/>
    <w:rsid w:val="00DC79A0"/>
    <w:rsid w:val="00DD0146"/>
    <w:rsid w:val="00DD0A63"/>
    <w:rsid w:val="00DD0E92"/>
    <w:rsid w:val="00DD2A95"/>
    <w:rsid w:val="00DD2E94"/>
    <w:rsid w:val="00DD3C4B"/>
    <w:rsid w:val="00DD3ED3"/>
    <w:rsid w:val="00DD3F5B"/>
    <w:rsid w:val="00DD4579"/>
    <w:rsid w:val="00DD6B45"/>
    <w:rsid w:val="00DD7127"/>
    <w:rsid w:val="00DD7279"/>
    <w:rsid w:val="00DD77A4"/>
    <w:rsid w:val="00DE0639"/>
    <w:rsid w:val="00DE07B6"/>
    <w:rsid w:val="00DE09F1"/>
    <w:rsid w:val="00DE0A0C"/>
    <w:rsid w:val="00DE12EF"/>
    <w:rsid w:val="00DE17F8"/>
    <w:rsid w:val="00DE1B7C"/>
    <w:rsid w:val="00DE32D4"/>
    <w:rsid w:val="00DE339D"/>
    <w:rsid w:val="00DE350D"/>
    <w:rsid w:val="00DE3A93"/>
    <w:rsid w:val="00DE3E3E"/>
    <w:rsid w:val="00DE3E67"/>
    <w:rsid w:val="00DE51A6"/>
    <w:rsid w:val="00DE52D7"/>
    <w:rsid w:val="00DE6A5C"/>
    <w:rsid w:val="00DF05A7"/>
    <w:rsid w:val="00DF22B4"/>
    <w:rsid w:val="00DF2688"/>
    <w:rsid w:val="00DF26FE"/>
    <w:rsid w:val="00DF3B87"/>
    <w:rsid w:val="00DF3B8B"/>
    <w:rsid w:val="00DF3F93"/>
    <w:rsid w:val="00DF4C50"/>
    <w:rsid w:val="00DF4D10"/>
    <w:rsid w:val="00DF5018"/>
    <w:rsid w:val="00DF5629"/>
    <w:rsid w:val="00DF62C9"/>
    <w:rsid w:val="00DF662B"/>
    <w:rsid w:val="00DF6AC4"/>
    <w:rsid w:val="00DF6C0A"/>
    <w:rsid w:val="00DF71C7"/>
    <w:rsid w:val="00DF7605"/>
    <w:rsid w:val="00E00DD0"/>
    <w:rsid w:val="00E00FAB"/>
    <w:rsid w:val="00E01002"/>
    <w:rsid w:val="00E011DF"/>
    <w:rsid w:val="00E02024"/>
    <w:rsid w:val="00E0214F"/>
    <w:rsid w:val="00E027A5"/>
    <w:rsid w:val="00E027C2"/>
    <w:rsid w:val="00E02E9E"/>
    <w:rsid w:val="00E02F66"/>
    <w:rsid w:val="00E039FC"/>
    <w:rsid w:val="00E03BFC"/>
    <w:rsid w:val="00E0426E"/>
    <w:rsid w:val="00E04975"/>
    <w:rsid w:val="00E054AD"/>
    <w:rsid w:val="00E05865"/>
    <w:rsid w:val="00E06A2B"/>
    <w:rsid w:val="00E06D95"/>
    <w:rsid w:val="00E079F9"/>
    <w:rsid w:val="00E07C12"/>
    <w:rsid w:val="00E07C88"/>
    <w:rsid w:val="00E1020A"/>
    <w:rsid w:val="00E1444E"/>
    <w:rsid w:val="00E14569"/>
    <w:rsid w:val="00E157BC"/>
    <w:rsid w:val="00E15F4E"/>
    <w:rsid w:val="00E16649"/>
    <w:rsid w:val="00E16769"/>
    <w:rsid w:val="00E20AF8"/>
    <w:rsid w:val="00E21064"/>
    <w:rsid w:val="00E21A25"/>
    <w:rsid w:val="00E21D5E"/>
    <w:rsid w:val="00E22917"/>
    <w:rsid w:val="00E232F2"/>
    <w:rsid w:val="00E23E69"/>
    <w:rsid w:val="00E24472"/>
    <w:rsid w:val="00E2447C"/>
    <w:rsid w:val="00E2519F"/>
    <w:rsid w:val="00E266A8"/>
    <w:rsid w:val="00E26CC0"/>
    <w:rsid w:val="00E26F0E"/>
    <w:rsid w:val="00E2702E"/>
    <w:rsid w:val="00E27AA0"/>
    <w:rsid w:val="00E27C70"/>
    <w:rsid w:val="00E30A86"/>
    <w:rsid w:val="00E30D43"/>
    <w:rsid w:val="00E31312"/>
    <w:rsid w:val="00E31AB6"/>
    <w:rsid w:val="00E324E4"/>
    <w:rsid w:val="00E331E5"/>
    <w:rsid w:val="00E33452"/>
    <w:rsid w:val="00E34307"/>
    <w:rsid w:val="00E353C1"/>
    <w:rsid w:val="00E358B8"/>
    <w:rsid w:val="00E35F92"/>
    <w:rsid w:val="00E36D8B"/>
    <w:rsid w:val="00E370C6"/>
    <w:rsid w:val="00E37706"/>
    <w:rsid w:val="00E3778F"/>
    <w:rsid w:val="00E37E00"/>
    <w:rsid w:val="00E37F7B"/>
    <w:rsid w:val="00E4051E"/>
    <w:rsid w:val="00E40AB2"/>
    <w:rsid w:val="00E41727"/>
    <w:rsid w:val="00E417DE"/>
    <w:rsid w:val="00E4291F"/>
    <w:rsid w:val="00E43B0F"/>
    <w:rsid w:val="00E44287"/>
    <w:rsid w:val="00E44A65"/>
    <w:rsid w:val="00E44B85"/>
    <w:rsid w:val="00E4562C"/>
    <w:rsid w:val="00E45FE9"/>
    <w:rsid w:val="00E46454"/>
    <w:rsid w:val="00E477B0"/>
    <w:rsid w:val="00E47B82"/>
    <w:rsid w:val="00E47C50"/>
    <w:rsid w:val="00E51083"/>
    <w:rsid w:val="00E52FBB"/>
    <w:rsid w:val="00E53247"/>
    <w:rsid w:val="00E537D2"/>
    <w:rsid w:val="00E53CB2"/>
    <w:rsid w:val="00E546B7"/>
    <w:rsid w:val="00E54D1B"/>
    <w:rsid w:val="00E55296"/>
    <w:rsid w:val="00E57A88"/>
    <w:rsid w:val="00E614C8"/>
    <w:rsid w:val="00E62360"/>
    <w:rsid w:val="00E62770"/>
    <w:rsid w:val="00E6290E"/>
    <w:rsid w:val="00E62F71"/>
    <w:rsid w:val="00E632AA"/>
    <w:rsid w:val="00E63BBC"/>
    <w:rsid w:val="00E63C37"/>
    <w:rsid w:val="00E63C4A"/>
    <w:rsid w:val="00E64013"/>
    <w:rsid w:val="00E643D1"/>
    <w:rsid w:val="00E65FAD"/>
    <w:rsid w:val="00E65FD5"/>
    <w:rsid w:val="00E6704A"/>
    <w:rsid w:val="00E72195"/>
    <w:rsid w:val="00E72812"/>
    <w:rsid w:val="00E72B30"/>
    <w:rsid w:val="00E734A3"/>
    <w:rsid w:val="00E73C76"/>
    <w:rsid w:val="00E74175"/>
    <w:rsid w:val="00E76006"/>
    <w:rsid w:val="00E76F66"/>
    <w:rsid w:val="00E7709B"/>
    <w:rsid w:val="00E774F4"/>
    <w:rsid w:val="00E7792E"/>
    <w:rsid w:val="00E801A0"/>
    <w:rsid w:val="00E80357"/>
    <w:rsid w:val="00E808D0"/>
    <w:rsid w:val="00E80A0B"/>
    <w:rsid w:val="00E80D9A"/>
    <w:rsid w:val="00E8179F"/>
    <w:rsid w:val="00E81DC0"/>
    <w:rsid w:val="00E821F3"/>
    <w:rsid w:val="00E8225A"/>
    <w:rsid w:val="00E829E7"/>
    <w:rsid w:val="00E82AE5"/>
    <w:rsid w:val="00E83042"/>
    <w:rsid w:val="00E83573"/>
    <w:rsid w:val="00E8368E"/>
    <w:rsid w:val="00E8412E"/>
    <w:rsid w:val="00E8483F"/>
    <w:rsid w:val="00E8485E"/>
    <w:rsid w:val="00E854BA"/>
    <w:rsid w:val="00E856E2"/>
    <w:rsid w:val="00E8647F"/>
    <w:rsid w:val="00E86989"/>
    <w:rsid w:val="00E869FD"/>
    <w:rsid w:val="00E86C6A"/>
    <w:rsid w:val="00E86C6E"/>
    <w:rsid w:val="00E87021"/>
    <w:rsid w:val="00E90704"/>
    <w:rsid w:val="00E9070B"/>
    <w:rsid w:val="00E91D0A"/>
    <w:rsid w:val="00E92007"/>
    <w:rsid w:val="00E920C0"/>
    <w:rsid w:val="00E9250C"/>
    <w:rsid w:val="00E932A7"/>
    <w:rsid w:val="00E93BAF"/>
    <w:rsid w:val="00E93F4C"/>
    <w:rsid w:val="00E94885"/>
    <w:rsid w:val="00E94BA9"/>
    <w:rsid w:val="00E978BC"/>
    <w:rsid w:val="00EA0E1A"/>
    <w:rsid w:val="00EA2401"/>
    <w:rsid w:val="00EA2B7A"/>
    <w:rsid w:val="00EA30B8"/>
    <w:rsid w:val="00EA399C"/>
    <w:rsid w:val="00EA3C3D"/>
    <w:rsid w:val="00EA3FDA"/>
    <w:rsid w:val="00EA50ED"/>
    <w:rsid w:val="00EA5301"/>
    <w:rsid w:val="00EA5859"/>
    <w:rsid w:val="00EA701E"/>
    <w:rsid w:val="00EA7505"/>
    <w:rsid w:val="00EA76BD"/>
    <w:rsid w:val="00EA7F5F"/>
    <w:rsid w:val="00EB143C"/>
    <w:rsid w:val="00EB1A9A"/>
    <w:rsid w:val="00EB1C7C"/>
    <w:rsid w:val="00EB304B"/>
    <w:rsid w:val="00EB43C7"/>
    <w:rsid w:val="00EB619B"/>
    <w:rsid w:val="00EB70EC"/>
    <w:rsid w:val="00EB7D9A"/>
    <w:rsid w:val="00EB7DA5"/>
    <w:rsid w:val="00EB7FD5"/>
    <w:rsid w:val="00EC041E"/>
    <w:rsid w:val="00EC1875"/>
    <w:rsid w:val="00EC206B"/>
    <w:rsid w:val="00EC24EA"/>
    <w:rsid w:val="00EC260C"/>
    <w:rsid w:val="00EC3260"/>
    <w:rsid w:val="00EC4878"/>
    <w:rsid w:val="00EC5928"/>
    <w:rsid w:val="00EC62D5"/>
    <w:rsid w:val="00EC634F"/>
    <w:rsid w:val="00EC694B"/>
    <w:rsid w:val="00EC6B49"/>
    <w:rsid w:val="00EC6FF8"/>
    <w:rsid w:val="00ED0160"/>
    <w:rsid w:val="00ED05FC"/>
    <w:rsid w:val="00ED09B4"/>
    <w:rsid w:val="00ED0BC3"/>
    <w:rsid w:val="00ED1C5D"/>
    <w:rsid w:val="00ED2373"/>
    <w:rsid w:val="00ED313E"/>
    <w:rsid w:val="00ED33E7"/>
    <w:rsid w:val="00ED35F6"/>
    <w:rsid w:val="00ED3F79"/>
    <w:rsid w:val="00ED40EA"/>
    <w:rsid w:val="00ED5627"/>
    <w:rsid w:val="00ED5741"/>
    <w:rsid w:val="00ED6910"/>
    <w:rsid w:val="00ED6A9A"/>
    <w:rsid w:val="00ED76A5"/>
    <w:rsid w:val="00EE0236"/>
    <w:rsid w:val="00EE0415"/>
    <w:rsid w:val="00EE0777"/>
    <w:rsid w:val="00EE09F4"/>
    <w:rsid w:val="00EE0D0B"/>
    <w:rsid w:val="00EE1414"/>
    <w:rsid w:val="00EE1E76"/>
    <w:rsid w:val="00EE2524"/>
    <w:rsid w:val="00EE2529"/>
    <w:rsid w:val="00EE34C1"/>
    <w:rsid w:val="00EE40CD"/>
    <w:rsid w:val="00EE4621"/>
    <w:rsid w:val="00EE4E6F"/>
    <w:rsid w:val="00EE5079"/>
    <w:rsid w:val="00EE567A"/>
    <w:rsid w:val="00EE665B"/>
    <w:rsid w:val="00EE6EF4"/>
    <w:rsid w:val="00EE7A36"/>
    <w:rsid w:val="00EF0118"/>
    <w:rsid w:val="00EF082F"/>
    <w:rsid w:val="00EF0FDE"/>
    <w:rsid w:val="00EF2C05"/>
    <w:rsid w:val="00EF3688"/>
    <w:rsid w:val="00EF411E"/>
    <w:rsid w:val="00EF4659"/>
    <w:rsid w:val="00EF5579"/>
    <w:rsid w:val="00EF57C9"/>
    <w:rsid w:val="00EF623C"/>
    <w:rsid w:val="00EF63BF"/>
    <w:rsid w:val="00EF6810"/>
    <w:rsid w:val="00EF7BF2"/>
    <w:rsid w:val="00EF7DD0"/>
    <w:rsid w:val="00F00A3B"/>
    <w:rsid w:val="00F01023"/>
    <w:rsid w:val="00F01238"/>
    <w:rsid w:val="00F012BB"/>
    <w:rsid w:val="00F01A55"/>
    <w:rsid w:val="00F01D7D"/>
    <w:rsid w:val="00F02B0A"/>
    <w:rsid w:val="00F03C50"/>
    <w:rsid w:val="00F03F04"/>
    <w:rsid w:val="00F04A32"/>
    <w:rsid w:val="00F04EDC"/>
    <w:rsid w:val="00F05B5B"/>
    <w:rsid w:val="00F05ECE"/>
    <w:rsid w:val="00F066FD"/>
    <w:rsid w:val="00F06EB3"/>
    <w:rsid w:val="00F07DD9"/>
    <w:rsid w:val="00F1092A"/>
    <w:rsid w:val="00F1275C"/>
    <w:rsid w:val="00F129DE"/>
    <w:rsid w:val="00F13744"/>
    <w:rsid w:val="00F144CA"/>
    <w:rsid w:val="00F14BB2"/>
    <w:rsid w:val="00F15135"/>
    <w:rsid w:val="00F157FF"/>
    <w:rsid w:val="00F15D3B"/>
    <w:rsid w:val="00F16552"/>
    <w:rsid w:val="00F167B2"/>
    <w:rsid w:val="00F1680F"/>
    <w:rsid w:val="00F16951"/>
    <w:rsid w:val="00F16FA4"/>
    <w:rsid w:val="00F171E8"/>
    <w:rsid w:val="00F1791D"/>
    <w:rsid w:val="00F17B2E"/>
    <w:rsid w:val="00F17B68"/>
    <w:rsid w:val="00F17CF9"/>
    <w:rsid w:val="00F17D67"/>
    <w:rsid w:val="00F20FA1"/>
    <w:rsid w:val="00F20FAB"/>
    <w:rsid w:val="00F22256"/>
    <w:rsid w:val="00F2253A"/>
    <w:rsid w:val="00F225A0"/>
    <w:rsid w:val="00F23377"/>
    <w:rsid w:val="00F2402A"/>
    <w:rsid w:val="00F2404D"/>
    <w:rsid w:val="00F24242"/>
    <w:rsid w:val="00F24654"/>
    <w:rsid w:val="00F24722"/>
    <w:rsid w:val="00F24AE3"/>
    <w:rsid w:val="00F24C2F"/>
    <w:rsid w:val="00F265CC"/>
    <w:rsid w:val="00F26C28"/>
    <w:rsid w:val="00F2701F"/>
    <w:rsid w:val="00F27027"/>
    <w:rsid w:val="00F27AE6"/>
    <w:rsid w:val="00F27D63"/>
    <w:rsid w:val="00F30147"/>
    <w:rsid w:val="00F302B0"/>
    <w:rsid w:val="00F30BA8"/>
    <w:rsid w:val="00F30EAA"/>
    <w:rsid w:val="00F30F93"/>
    <w:rsid w:val="00F31472"/>
    <w:rsid w:val="00F3194F"/>
    <w:rsid w:val="00F32573"/>
    <w:rsid w:val="00F32E4E"/>
    <w:rsid w:val="00F34219"/>
    <w:rsid w:val="00F346DB"/>
    <w:rsid w:val="00F3505A"/>
    <w:rsid w:val="00F35D2B"/>
    <w:rsid w:val="00F370BF"/>
    <w:rsid w:val="00F37A8A"/>
    <w:rsid w:val="00F40068"/>
    <w:rsid w:val="00F400FB"/>
    <w:rsid w:val="00F40BE6"/>
    <w:rsid w:val="00F40E0E"/>
    <w:rsid w:val="00F40E20"/>
    <w:rsid w:val="00F41992"/>
    <w:rsid w:val="00F42520"/>
    <w:rsid w:val="00F4253D"/>
    <w:rsid w:val="00F446E7"/>
    <w:rsid w:val="00F44B43"/>
    <w:rsid w:val="00F44DD5"/>
    <w:rsid w:val="00F44FDA"/>
    <w:rsid w:val="00F45014"/>
    <w:rsid w:val="00F45153"/>
    <w:rsid w:val="00F45953"/>
    <w:rsid w:val="00F45D8F"/>
    <w:rsid w:val="00F45ED3"/>
    <w:rsid w:val="00F46D61"/>
    <w:rsid w:val="00F503B0"/>
    <w:rsid w:val="00F51473"/>
    <w:rsid w:val="00F516CF"/>
    <w:rsid w:val="00F52534"/>
    <w:rsid w:val="00F528CF"/>
    <w:rsid w:val="00F529A1"/>
    <w:rsid w:val="00F52C6D"/>
    <w:rsid w:val="00F53280"/>
    <w:rsid w:val="00F53F11"/>
    <w:rsid w:val="00F54010"/>
    <w:rsid w:val="00F540FC"/>
    <w:rsid w:val="00F544C4"/>
    <w:rsid w:val="00F55325"/>
    <w:rsid w:val="00F55A7A"/>
    <w:rsid w:val="00F55B1A"/>
    <w:rsid w:val="00F55D84"/>
    <w:rsid w:val="00F55FE9"/>
    <w:rsid w:val="00F56AC7"/>
    <w:rsid w:val="00F56EA9"/>
    <w:rsid w:val="00F60B15"/>
    <w:rsid w:val="00F60D10"/>
    <w:rsid w:val="00F60EE7"/>
    <w:rsid w:val="00F61E65"/>
    <w:rsid w:val="00F6208C"/>
    <w:rsid w:val="00F63101"/>
    <w:rsid w:val="00F63249"/>
    <w:rsid w:val="00F632FF"/>
    <w:rsid w:val="00F63A02"/>
    <w:rsid w:val="00F63BC3"/>
    <w:rsid w:val="00F63E2B"/>
    <w:rsid w:val="00F640AF"/>
    <w:rsid w:val="00F650EF"/>
    <w:rsid w:val="00F652B6"/>
    <w:rsid w:val="00F65735"/>
    <w:rsid w:val="00F65AD0"/>
    <w:rsid w:val="00F663CB"/>
    <w:rsid w:val="00F666FC"/>
    <w:rsid w:val="00F66D14"/>
    <w:rsid w:val="00F674E9"/>
    <w:rsid w:val="00F677E3"/>
    <w:rsid w:val="00F67C98"/>
    <w:rsid w:val="00F70615"/>
    <w:rsid w:val="00F7170B"/>
    <w:rsid w:val="00F71EB2"/>
    <w:rsid w:val="00F71EBD"/>
    <w:rsid w:val="00F725E6"/>
    <w:rsid w:val="00F72D94"/>
    <w:rsid w:val="00F74FDA"/>
    <w:rsid w:val="00F75C24"/>
    <w:rsid w:val="00F76A47"/>
    <w:rsid w:val="00F76FDE"/>
    <w:rsid w:val="00F77B64"/>
    <w:rsid w:val="00F80513"/>
    <w:rsid w:val="00F80EF5"/>
    <w:rsid w:val="00F83C0E"/>
    <w:rsid w:val="00F83D2A"/>
    <w:rsid w:val="00F84E74"/>
    <w:rsid w:val="00F8508D"/>
    <w:rsid w:val="00F85DA6"/>
    <w:rsid w:val="00F86841"/>
    <w:rsid w:val="00F870C8"/>
    <w:rsid w:val="00F87182"/>
    <w:rsid w:val="00F8747D"/>
    <w:rsid w:val="00F8756C"/>
    <w:rsid w:val="00F87F55"/>
    <w:rsid w:val="00F922BE"/>
    <w:rsid w:val="00F928D3"/>
    <w:rsid w:val="00F92E5A"/>
    <w:rsid w:val="00F93B97"/>
    <w:rsid w:val="00F94429"/>
    <w:rsid w:val="00F95ADC"/>
    <w:rsid w:val="00F95C94"/>
    <w:rsid w:val="00F95D04"/>
    <w:rsid w:val="00F97757"/>
    <w:rsid w:val="00F97C6A"/>
    <w:rsid w:val="00FA14B5"/>
    <w:rsid w:val="00FA1618"/>
    <w:rsid w:val="00FA1EAB"/>
    <w:rsid w:val="00FA28B0"/>
    <w:rsid w:val="00FA311E"/>
    <w:rsid w:val="00FA6932"/>
    <w:rsid w:val="00FA69DA"/>
    <w:rsid w:val="00FB0465"/>
    <w:rsid w:val="00FB0976"/>
    <w:rsid w:val="00FB0B43"/>
    <w:rsid w:val="00FB14D0"/>
    <w:rsid w:val="00FB2A0E"/>
    <w:rsid w:val="00FB3014"/>
    <w:rsid w:val="00FB338B"/>
    <w:rsid w:val="00FB3CA2"/>
    <w:rsid w:val="00FB521A"/>
    <w:rsid w:val="00FB5895"/>
    <w:rsid w:val="00FB69B2"/>
    <w:rsid w:val="00FB788A"/>
    <w:rsid w:val="00FC1021"/>
    <w:rsid w:val="00FC1B9E"/>
    <w:rsid w:val="00FC22CB"/>
    <w:rsid w:val="00FC253D"/>
    <w:rsid w:val="00FC30ED"/>
    <w:rsid w:val="00FC31ED"/>
    <w:rsid w:val="00FC33BD"/>
    <w:rsid w:val="00FC3F4B"/>
    <w:rsid w:val="00FC4772"/>
    <w:rsid w:val="00FC4D4F"/>
    <w:rsid w:val="00FC5099"/>
    <w:rsid w:val="00FC5512"/>
    <w:rsid w:val="00FC5810"/>
    <w:rsid w:val="00FC5A3D"/>
    <w:rsid w:val="00FC5DB4"/>
    <w:rsid w:val="00FC6ABF"/>
    <w:rsid w:val="00FC77F9"/>
    <w:rsid w:val="00FD0AFD"/>
    <w:rsid w:val="00FD0C5A"/>
    <w:rsid w:val="00FD0D00"/>
    <w:rsid w:val="00FD2406"/>
    <w:rsid w:val="00FD403E"/>
    <w:rsid w:val="00FD42B3"/>
    <w:rsid w:val="00FD5B22"/>
    <w:rsid w:val="00FD5C61"/>
    <w:rsid w:val="00FD62ED"/>
    <w:rsid w:val="00FD633B"/>
    <w:rsid w:val="00FE109D"/>
    <w:rsid w:val="00FE12CD"/>
    <w:rsid w:val="00FE3705"/>
    <w:rsid w:val="00FE3822"/>
    <w:rsid w:val="00FE3EB7"/>
    <w:rsid w:val="00FE44C2"/>
    <w:rsid w:val="00FE4923"/>
    <w:rsid w:val="00FE55DC"/>
    <w:rsid w:val="00FE5CA2"/>
    <w:rsid w:val="00FE5CA9"/>
    <w:rsid w:val="00FE5E54"/>
    <w:rsid w:val="00FE61A7"/>
    <w:rsid w:val="00FE646E"/>
    <w:rsid w:val="00FE66F4"/>
    <w:rsid w:val="00FE6C8B"/>
    <w:rsid w:val="00FE7BD7"/>
    <w:rsid w:val="00FF0F53"/>
    <w:rsid w:val="00FF15F3"/>
    <w:rsid w:val="00FF16D6"/>
    <w:rsid w:val="00FF2153"/>
    <w:rsid w:val="00FF236B"/>
    <w:rsid w:val="00FF29DF"/>
    <w:rsid w:val="00FF2CB5"/>
    <w:rsid w:val="00FF4122"/>
    <w:rsid w:val="00FF4482"/>
    <w:rsid w:val="00FF4957"/>
    <w:rsid w:val="00FF4E45"/>
    <w:rsid w:val="00FF5506"/>
    <w:rsid w:val="00FF56F3"/>
    <w:rsid w:val="00FF5ABF"/>
    <w:rsid w:val="00FF5EBB"/>
    <w:rsid w:val="00FF6E5F"/>
    <w:rsid w:val="00FF7104"/>
    <w:rsid w:val="00FF7789"/>
    <w:rsid w:val="00FF7C26"/>
    <w:rsid w:val="00FF7F0B"/>
    <w:rsid w:val="0122BC5B"/>
    <w:rsid w:val="013F4854"/>
    <w:rsid w:val="0141D80A"/>
    <w:rsid w:val="0161A8D2"/>
    <w:rsid w:val="0185D2DA"/>
    <w:rsid w:val="0187228D"/>
    <w:rsid w:val="01B351A9"/>
    <w:rsid w:val="01B463F3"/>
    <w:rsid w:val="01BCB203"/>
    <w:rsid w:val="021DFB9F"/>
    <w:rsid w:val="022A5473"/>
    <w:rsid w:val="02376BFD"/>
    <w:rsid w:val="02699061"/>
    <w:rsid w:val="02D8BBD0"/>
    <w:rsid w:val="02F00F6A"/>
    <w:rsid w:val="03122ECC"/>
    <w:rsid w:val="032BBAD5"/>
    <w:rsid w:val="0339867D"/>
    <w:rsid w:val="03A5E941"/>
    <w:rsid w:val="03B02B1B"/>
    <w:rsid w:val="03D82379"/>
    <w:rsid w:val="03EF4E80"/>
    <w:rsid w:val="041AC97E"/>
    <w:rsid w:val="04250D6E"/>
    <w:rsid w:val="0429A770"/>
    <w:rsid w:val="042CEB44"/>
    <w:rsid w:val="042E7860"/>
    <w:rsid w:val="04315AAF"/>
    <w:rsid w:val="04472F88"/>
    <w:rsid w:val="04492246"/>
    <w:rsid w:val="0453885C"/>
    <w:rsid w:val="045C555B"/>
    <w:rsid w:val="048C1BDF"/>
    <w:rsid w:val="04931068"/>
    <w:rsid w:val="049E6900"/>
    <w:rsid w:val="04A4B0E1"/>
    <w:rsid w:val="04D26D19"/>
    <w:rsid w:val="04DE55B3"/>
    <w:rsid w:val="04FBFB6C"/>
    <w:rsid w:val="05395EE4"/>
    <w:rsid w:val="055C9860"/>
    <w:rsid w:val="056EE314"/>
    <w:rsid w:val="057B8239"/>
    <w:rsid w:val="05834E01"/>
    <w:rsid w:val="0595F531"/>
    <w:rsid w:val="05AF3E51"/>
    <w:rsid w:val="05CB283A"/>
    <w:rsid w:val="05EC1C5F"/>
    <w:rsid w:val="05F67162"/>
    <w:rsid w:val="06087587"/>
    <w:rsid w:val="0627797A"/>
    <w:rsid w:val="062EDF20"/>
    <w:rsid w:val="0640AFC1"/>
    <w:rsid w:val="06652C97"/>
    <w:rsid w:val="06866242"/>
    <w:rsid w:val="06BB53C5"/>
    <w:rsid w:val="0752BED7"/>
    <w:rsid w:val="075C7B5F"/>
    <w:rsid w:val="0786F4BE"/>
    <w:rsid w:val="079DE679"/>
    <w:rsid w:val="079F0F2A"/>
    <w:rsid w:val="07A12E6A"/>
    <w:rsid w:val="07A16399"/>
    <w:rsid w:val="07B8F506"/>
    <w:rsid w:val="07C291CE"/>
    <w:rsid w:val="07F00B1D"/>
    <w:rsid w:val="081334E9"/>
    <w:rsid w:val="08235D76"/>
    <w:rsid w:val="082BB3C0"/>
    <w:rsid w:val="082F5C3B"/>
    <w:rsid w:val="0875605C"/>
    <w:rsid w:val="089D7143"/>
    <w:rsid w:val="08A9D4AF"/>
    <w:rsid w:val="08BD8A0C"/>
    <w:rsid w:val="08C65610"/>
    <w:rsid w:val="0921269A"/>
    <w:rsid w:val="095258D2"/>
    <w:rsid w:val="09557160"/>
    <w:rsid w:val="09A2964B"/>
    <w:rsid w:val="09B9D5AB"/>
    <w:rsid w:val="09C9ACFF"/>
    <w:rsid w:val="09DF7A34"/>
    <w:rsid w:val="0A102A06"/>
    <w:rsid w:val="0A4A0025"/>
    <w:rsid w:val="0A6B30D9"/>
    <w:rsid w:val="0A828DB6"/>
    <w:rsid w:val="0A8FBB6B"/>
    <w:rsid w:val="0A93156A"/>
    <w:rsid w:val="0AC67DEE"/>
    <w:rsid w:val="0ADC7D68"/>
    <w:rsid w:val="0AE909C7"/>
    <w:rsid w:val="0AEDB27E"/>
    <w:rsid w:val="0AF53645"/>
    <w:rsid w:val="0B03119D"/>
    <w:rsid w:val="0B1CC075"/>
    <w:rsid w:val="0B4BA3A0"/>
    <w:rsid w:val="0B9903DE"/>
    <w:rsid w:val="0B9AEAEB"/>
    <w:rsid w:val="0B9DD093"/>
    <w:rsid w:val="0BB17C1C"/>
    <w:rsid w:val="0BC5A82E"/>
    <w:rsid w:val="0BDD684F"/>
    <w:rsid w:val="0BECAAE8"/>
    <w:rsid w:val="0BF347C0"/>
    <w:rsid w:val="0BF3C90D"/>
    <w:rsid w:val="0C1BEB07"/>
    <w:rsid w:val="0C1FDC7E"/>
    <w:rsid w:val="0C46B713"/>
    <w:rsid w:val="0C4EFE94"/>
    <w:rsid w:val="0C5B35AA"/>
    <w:rsid w:val="0C659640"/>
    <w:rsid w:val="0C690152"/>
    <w:rsid w:val="0CA417DE"/>
    <w:rsid w:val="0CC7423A"/>
    <w:rsid w:val="0CC75274"/>
    <w:rsid w:val="0CD6C7DE"/>
    <w:rsid w:val="0CDF1295"/>
    <w:rsid w:val="0CF7169A"/>
    <w:rsid w:val="0D0E24FB"/>
    <w:rsid w:val="0D19A8EE"/>
    <w:rsid w:val="0D312BA6"/>
    <w:rsid w:val="0D44D570"/>
    <w:rsid w:val="0D54D044"/>
    <w:rsid w:val="0D5AF762"/>
    <w:rsid w:val="0D621007"/>
    <w:rsid w:val="0D9A917C"/>
    <w:rsid w:val="0D9B6A5A"/>
    <w:rsid w:val="0DA2EE41"/>
    <w:rsid w:val="0DF0E7C6"/>
    <w:rsid w:val="0DF696CC"/>
    <w:rsid w:val="0E22BF6D"/>
    <w:rsid w:val="0E2527E5"/>
    <w:rsid w:val="0E4E33F0"/>
    <w:rsid w:val="0E5C03B5"/>
    <w:rsid w:val="0E69E588"/>
    <w:rsid w:val="0E8DF297"/>
    <w:rsid w:val="0EA91A00"/>
    <w:rsid w:val="0EB1BAA9"/>
    <w:rsid w:val="0EB28F8A"/>
    <w:rsid w:val="0EC4997E"/>
    <w:rsid w:val="0EF46BC5"/>
    <w:rsid w:val="0EF587C0"/>
    <w:rsid w:val="0F1DDB90"/>
    <w:rsid w:val="0F2EEEAE"/>
    <w:rsid w:val="0F3D5249"/>
    <w:rsid w:val="0F5FEF35"/>
    <w:rsid w:val="0F6F9B8D"/>
    <w:rsid w:val="0F83FED1"/>
    <w:rsid w:val="0F8F71D5"/>
    <w:rsid w:val="0FCBAB75"/>
    <w:rsid w:val="0FD88596"/>
    <w:rsid w:val="0FDF442C"/>
    <w:rsid w:val="0FEF24B8"/>
    <w:rsid w:val="1011D7CF"/>
    <w:rsid w:val="10166B56"/>
    <w:rsid w:val="1023DCEF"/>
    <w:rsid w:val="1053CCF5"/>
    <w:rsid w:val="10679329"/>
    <w:rsid w:val="1071DD4B"/>
    <w:rsid w:val="108023C5"/>
    <w:rsid w:val="108F338D"/>
    <w:rsid w:val="10D634C8"/>
    <w:rsid w:val="10E8FCBB"/>
    <w:rsid w:val="1106B7A4"/>
    <w:rsid w:val="112DFE42"/>
    <w:rsid w:val="113B3D0A"/>
    <w:rsid w:val="113C0753"/>
    <w:rsid w:val="114B823D"/>
    <w:rsid w:val="1160B2A8"/>
    <w:rsid w:val="11BE1243"/>
    <w:rsid w:val="11DF0A2D"/>
    <w:rsid w:val="11DFED57"/>
    <w:rsid w:val="11E7632D"/>
    <w:rsid w:val="1210BEAF"/>
    <w:rsid w:val="12150A35"/>
    <w:rsid w:val="121F4292"/>
    <w:rsid w:val="123B1B68"/>
    <w:rsid w:val="124F1CE3"/>
    <w:rsid w:val="1257B441"/>
    <w:rsid w:val="125D9116"/>
    <w:rsid w:val="12649390"/>
    <w:rsid w:val="1266BE9F"/>
    <w:rsid w:val="1292B987"/>
    <w:rsid w:val="1298B751"/>
    <w:rsid w:val="12AF578E"/>
    <w:rsid w:val="12D574DE"/>
    <w:rsid w:val="12F72634"/>
    <w:rsid w:val="134F485B"/>
    <w:rsid w:val="1373F0F5"/>
    <w:rsid w:val="1390C5EA"/>
    <w:rsid w:val="139F1D77"/>
    <w:rsid w:val="13A49077"/>
    <w:rsid w:val="13AD05BB"/>
    <w:rsid w:val="13F5941C"/>
    <w:rsid w:val="13FD9241"/>
    <w:rsid w:val="1404435A"/>
    <w:rsid w:val="141577B6"/>
    <w:rsid w:val="1416A6A6"/>
    <w:rsid w:val="141A5108"/>
    <w:rsid w:val="143DD2FC"/>
    <w:rsid w:val="1440B54B"/>
    <w:rsid w:val="145A6EA5"/>
    <w:rsid w:val="147EEE9F"/>
    <w:rsid w:val="14AA37C7"/>
    <w:rsid w:val="14C8D8A4"/>
    <w:rsid w:val="14D161BF"/>
    <w:rsid w:val="14D86F5A"/>
    <w:rsid w:val="14DD54F1"/>
    <w:rsid w:val="14DE4185"/>
    <w:rsid w:val="14EC0012"/>
    <w:rsid w:val="151508FB"/>
    <w:rsid w:val="152E8E89"/>
    <w:rsid w:val="15549107"/>
    <w:rsid w:val="15875B98"/>
    <w:rsid w:val="1594CD31"/>
    <w:rsid w:val="15A8D8CF"/>
    <w:rsid w:val="15BE0175"/>
    <w:rsid w:val="15C41977"/>
    <w:rsid w:val="15CC1FB6"/>
    <w:rsid w:val="15ED28A9"/>
    <w:rsid w:val="161396C1"/>
    <w:rsid w:val="163E78CE"/>
    <w:rsid w:val="16AED58B"/>
    <w:rsid w:val="16C1C4BC"/>
    <w:rsid w:val="16CCEF9B"/>
    <w:rsid w:val="16D745A0"/>
    <w:rsid w:val="16E8CDF1"/>
    <w:rsid w:val="16FE04D7"/>
    <w:rsid w:val="1700DD89"/>
    <w:rsid w:val="17147CBB"/>
    <w:rsid w:val="17459094"/>
    <w:rsid w:val="1753B550"/>
    <w:rsid w:val="175E9DAE"/>
    <w:rsid w:val="178C4CF0"/>
    <w:rsid w:val="179C2701"/>
    <w:rsid w:val="179D55F1"/>
    <w:rsid w:val="17AE15F6"/>
    <w:rsid w:val="17B08F81"/>
    <w:rsid w:val="18076EEA"/>
    <w:rsid w:val="1825A981"/>
    <w:rsid w:val="185AB6EB"/>
    <w:rsid w:val="187CB1C7"/>
    <w:rsid w:val="18DEDE35"/>
    <w:rsid w:val="18E017BD"/>
    <w:rsid w:val="19092F1F"/>
    <w:rsid w:val="190A0ED4"/>
    <w:rsid w:val="1927B80A"/>
    <w:rsid w:val="192E4D79"/>
    <w:rsid w:val="193983A6"/>
    <w:rsid w:val="1947D173"/>
    <w:rsid w:val="19499D5B"/>
    <w:rsid w:val="1981CB8D"/>
    <w:rsid w:val="1981E67F"/>
    <w:rsid w:val="19985296"/>
    <w:rsid w:val="1999B396"/>
    <w:rsid w:val="19ACBF6D"/>
    <w:rsid w:val="19BD31BA"/>
    <w:rsid w:val="19C42CD0"/>
    <w:rsid w:val="19C94C61"/>
    <w:rsid w:val="19D2CC83"/>
    <w:rsid w:val="19DEEE69"/>
    <w:rsid w:val="19F71849"/>
    <w:rsid w:val="1A06599F"/>
    <w:rsid w:val="1A29A6D4"/>
    <w:rsid w:val="1A3DFBE3"/>
    <w:rsid w:val="1A474612"/>
    <w:rsid w:val="1A4921AA"/>
    <w:rsid w:val="1A4C1702"/>
    <w:rsid w:val="1A7FDDB2"/>
    <w:rsid w:val="1A8037C1"/>
    <w:rsid w:val="1AA51C62"/>
    <w:rsid w:val="1AF3611B"/>
    <w:rsid w:val="1AF403AD"/>
    <w:rsid w:val="1B730415"/>
    <w:rsid w:val="1B77F5C8"/>
    <w:rsid w:val="1B990AB0"/>
    <w:rsid w:val="1BC9569E"/>
    <w:rsid w:val="1BCF894F"/>
    <w:rsid w:val="1BFBDD4B"/>
    <w:rsid w:val="1C03DBE4"/>
    <w:rsid w:val="1C08F0B8"/>
    <w:rsid w:val="1C0C2E11"/>
    <w:rsid w:val="1C111409"/>
    <w:rsid w:val="1C494988"/>
    <w:rsid w:val="1C55A25C"/>
    <w:rsid w:val="1C6A73A0"/>
    <w:rsid w:val="1C7196DD"/>
    <w:rsid w:val="1C844209"/>
    <w:rsid w:val="1C90555B"/>
    <w:rsid w:val="1C97995B"/>
    <w:rsid w:val="1CADAFBA"/>
    <w:rsid w:val="1CC7DECE"/>
    <w:rsid w:val="1CCC1429"/>
    <w:rsid w:val="1CD7EAB5"/>
    <w:rsid w:val="1CF05AD7"/>
    <w:rsid w:val="1D000217"/>
    <w:rsid w:val="1D2844D4"/>
    <w:rsid w:val="1D2C2AB8"/>
    <w:rsid w:val="1D4C7A6F"/>
    <w:rsid w:val="1D84F14C"/>
    <w:rsid w:val="1D9E88E8"/>
    <w:rsid w:val="1DA39DBC"/>
    <w:rsid w:val="1DBAD778"/>
    <w:rsid w:val="1DCA36B7"/>
    <w:rsid w:val="1E1D7EB8"/>
    <w:rsid w:val="1E308672"/>
    <w:rsid w:val="1E315F70"/>
    <w:rsid w:val="1E4EEEFE"/>
    <w:rsid w:val="1E76238E"/>
    <w:rsid w:val="1E78A8AC"/>
    <w:rsid w:val="1E859F73"/>
    <w:rsid w:val="1EBBD933"/>
    <w:rsid w:val="1EF30BF0"/>
    <w:rsid w:val="1F02385E"/>
    <w:rsid w:val="1F416DB7"/>
    <w:rsid w:val="1F6F05ED"/>
    <w:rsid w:val="1F6FDACE"/>
    <w:rsid w:val="1F7C12DF"/>
    <w:rsid w:val="1F83CD94"/>
    <w:rsid w:val="1F98291E"/>
    <w:rsid w:val="1FB26945"/>
    <w:rsid w:val="1FC9CB3A"/>
    <w:rsid w:val="1FDEF788"/>
    <w:rsid w:val="1FE716E4"/>
    <w:rsid w:val="1FFE089F"/>
    <w:rsid w:val="200FC8E0"/>
    <w:rsid w:val="201B37A3"/>
    <w:rsid w:val="202118D9"/>
    <w:rsid w:val="202955E4"/>
    <w:rsid w:val="2031A4CC"/>
    <w:rsid w:val="203B44D9"/>
    <w:rsid w:val="20529C36"/>
    <w:rsid w:val="205DDB4A"/>
    <w:rsid w:val="2065E4CB"/>
    <w:rsid w:val="20675C67"/>
    <w:rsid w:val="207BBE6C"/>
    <w:rsid w:val="208D5DEA"/>
    <w:rsid w:val="2096E99F"/>
    <w:rsid w:val="209E0244"/>
    <w:rsid w:val="20A5EECF"/>
    <w:rsid w:val="20B95F4D"/>
    <w:rsid w:val="20C31240"/>
    <w:rsid w:val="20CFC523"/>
    <w:rsid w:val="20FA8683"/>
    <w:rsid w:val="2168A206"/>
    <w:rsid w:val="216B527F"/>
    <w:rsid w:val="216C3BCF"/>
    <w:rsid w:val="2178A355"/>
    <w:rsid w:val="217E3D93"/>
    <w:rsid w:val="219B1D20"/>
    <w:rsid w:val="21AC5484"/>
    <w:rsid w:val="21C38C33"/>
    <w:rsid w:val="21D2A276"/>
    <w:rsid w:val="21E0BF61"/>
    <w:rsid w:val="221D8DB2"/>
    <w:rsid w:val="22393B2D"/>
    <w:rsid w:val="224B4AE5"/>
    <w:rsid w:val="225DE682"/>
    <w:rsid w:val="226CF64A"/>
    <w:rsid w:val="229C5C44"/>
    <w:rsid w:val="22A5C736"/>
    <w:rsid w:val="22DEB8E5"/>
    <w:rsid w:val="22FF2AC2"/>
    <w:rsid w:val="2304C5FB"/>
    <w:rsid w:val="23096A95"/>
    <w:rsid w:val="231AF900"/>
    <w:rsid w:val="23244DC7"/>
    <w:rsid w:val="2348CB6A"/>
    <w:rsid w:val="236033D3"/>
    <w:rsid w:val="236E0A13"/>
    <w:rsid w:val="2374F821"/>
    <w:rsid w:val="23C93E9F"/>
    <w:rsid w:val="23CBFAAB"/>
    <w:rsid w:val="23D02473"/>
    <w:rsid w:val="23D6D150"/>
    <w:rsid w:val="23F9D389"/>
    <w:rsid w:val="2409F59B"/>
    <w:rsid w:val="2420DCBE"/>
    <w:rsid w:val="243D7EE2"/>
    <w:rsid w:val="24443D78"/>
    <w:rsid w:val="24541271"/>
    <w:rsid w:val="246102BD"/>
    <w:rsid w:val="2465B1D9"/>
    <w:rsid w:val="246C8A2E"/>
    <w:rsid w:val="24DDAB58"/>
    <w:rsid w:val="24E4CD9A"/>
    <w:rsid w:val="250567B0"/>
    <w:rsid w:val="2524E166"/>
    <w:rsid w:val="253C6F3B"/>
    <w:rsid w:val="25649946"/>
    <w:rsid w:val="25683898"/>
    <w:rsid w:val="257011A6"/>
    <w:rsid w:val="257C6A7A"/>
    <w:rsid w:val="25AEAFA1"/>
    <w:rsid w:val="25E59D7F"/>
    <w:rsid w:val="25EF997F"/>
    <w:rsid w:val="260DA2D3"/>
    <w:rsid w:val="26139D9B"/>
    <w:rsid w:val="263A0F58"/>
    <w:rsid w:val="263F9883"/>
    <w:rsid w:val="2649D0E0"/>
    <w:rsid w:val="26566A51"/>
    <w:rsid w:val="265D0F88"/>
    <w:rsid w:val="267AB029"/>
    <w:rsid w:val="26889C94"/>
    <w:rsid w:val="26B059E7"/>
    <w:rsid w:val="26EB066B"/>
    <w:rsid w:val="26F1F6CE"/>
    <w:rsid w:val="270AF080"/>
    <w:rsid w:val="27375785"/>
    <w:rsid w:val="2738C9BD"/>
    <w:rsid w:val="27584560"/>
    <w:rsid w:val="2769C3EA"/>
    <w:rsid w:val="277D71D1"/>
    <w:rsid w:val="27846DD0"/>
    <w:rsid w:val="27B1E624"/>
    <w:rsid w:val="27B9E4BD"/>
    <w:rsid w:val="27C1D148"/>
    <w:rsid w:val="27C31CDE"/>
    <w:rsid w:val="27C38185"/>
    <w:rsid w:val="28061A94"/>
    <w:rsid w:val="28183C5A"/>
    <w:rsid w:val="28394351"/>
    <w:rsid w:val="283A7241"/>
    <w:rsid w:val="28561429"/>
    <w:rsid w:val="285CD2BF"/>
    <w:rsid w:val="28820AF4"/>
    <w:rsid w:val="28A0306B"/>
    <w:rsid w:val="28C03CD2"/>
    <w:rsid w:val="28D25305"/>
    <w:rsid w:val="28EF9B0A"/>
    <w:rsid w:val="28EFFCDB"/>
    <w:rsid w:val="28F7D9B6"/>
    <w:rsid w:val="291ED1D8"/>
    <w:rsid w:val="29214B0B"/>
    <w:rsid w:val="29301747"/>
    <w:rsid w:val="293633CD"/>
    <w:rsid w:val="293D44FC"/>
    <w:rsid w:val="2985D14F"/>
    <w:rsid w:val="2987AACE"/>
    <w:rsid w:val="298BFFF1"/>
    <w:rsid w:val="299161DE"/>
    <w:rsid w:val="299B7BD6"/>
    <w:rsid w:val="29BFF972"/>
    <w:rsid w:val="2A0A429E"/>
    <w:rsid w:val="2A246D95"/>
    <w:rsid w:val="2A72C1E7"/>
    <w:rsid w:val="2A814A45"/>
    <w:rsid w:val="2A9628BA"/>
    <w:rsid w:val="2ACBDD10"/>
    <w:rsid w:val="2AEFAA2D"/>
    <w:rsid w:val="2AF13C83"/>
    <w:rsid w:val="2AF94ACC"/>
    <w:rsid w:val="2B1D5411"/>
    <w:rsid w:val="2B2641D3"/>
    <w:rsid w:val="2B264431"/>
    <w:rsid w:val="2B52502C"/>
    <w:rsid w:val="2B73906F"/>
    <w:rsid w:val="2B817242"/>
    <w:rsid w:val="2BA9C612"/>
    <w:rsid w:val="2BC77663"/>
    <w:rsid w:val="2BC82406"/>
    <w:rsid w:val="2BD0DADA"/>
    <w:rsid w:val="2BE023EE"/>
    <w:rsid w:val="2C22C890"/>
    <w:rsid w:val="2C7D410A"/>
    <w:rsid w:val="2CA6C543"/>
    <w:rsid w:val="2CA6CABE"/>
    <w:rsid w:val="2CAA1F42"/>
    <w:rsid w:val="2CB8CA63"/>
    <w:rsid w:val="2CC7AED0"/>
    <w:rsid w:val="2D3225F5"/>
    <w:rsid w:val="2D62400D"/>
    <w:rsid w:val="2D75D7C9"/>
    <w:rsid w:val="2D76ACAA"/>
    <w:rsid w:val="2D8B8E99"/>
    <w:rsid w:val="2DA8210D"/>
    <w:rsid w:val="2DBE5FA5"/>
    <w:rsid w:val="2DC8335B"/>
    <w:rsid w:val="2DDD3DEB"/>
    <w:rsid w:val="2DEB5D27"/>
    <w:rsid w:val="2DF157EF"/>
    <w:rsid w:val="2E1A85F9"/>
    <w:rsid w:val="2E2FE3DC"/>
    <w:rsid w:val="2E376BC0"/>
    <w:rsid w:val="2E4317EC"/>
    <w:rsid w:val="2E46BEEB"/>
    <w:rsid w:val="2E4C4897"/>
    <w:rsid w:val="2E840739"/>
    <w:rsid w:val="2E88E2C1"/>
    <w:rsid w:val="2EB60201"/>
    <w:rsid w:val="2EC9B663"/>
    <w:rsid w:val="2EF20B2E"/>
    <w:rsid w:val="2F1AE70B"/>
    <w:rsid w:val="2F210D01"/>
    <w:rsid w:val="2F26C365"/>
    <w:rsid w:val="2F4C3F7E"/>
    <w:rsid w:val="2F65E5CF"/>
    <w:rsid w:val="2F82313D"/>
    <w:rsid w:val="2F884F36"/>
    <w:rsid w:val="2F9477E3"/>
    <w:rsid w:val="2FA1149B"/>
    <w:rsid w:val="2FD620D7"/>
    <w:rsid w:val="2FF51B52"/>
    <w:rsid w:val="2FF8E490"/>
    <w:rsid w:val="3047B9CD"/>
    <w:rsid w:val="30492CA1"/>
    <w:rsid w:val="3050892A"/>
    <w:rsid w:val="30585DB8"/>
    <w:rsid w:val="306E2223"/>
    <w:rsid w:val="308341AD"/>
    <w:rsid w:val="30A8DF84"/>
    <w:rsid w:val="30E714A8"/>
    <w:rsid w:val="30FEFB1F"/>
    <w:rsid w:val="3109DD02"/>
    <w:rsid w:val="3137A832"/>
    <w:rsid w:val="313B1E94"/>
    <w:rsid w:val="313EEE4D"/>
    <w:rsid w:val="31501196"/>
    <w:rsid w:val="316D3C34"/>
    <w:rsid w:val="31773DEC"/>
    <w:rsid w:val="3184E15B"/>
    <w:rsid w:val="3188930B"/>
    <w:rsid w:val="31898E95"/>
    <w:rsid w:val="319AE6A7"/>
    <w:rsid w:val="31F72703"/>
    <w:rsid w:val="3247CB80"/>
    <w:rsid w:val="325F4A30"/>
    <w:rsid w:val="326FF197"/>
    <w:rsid w:val="329CEAFC"/>
    <w:rsid w:val="32AD87E0"/>
    <w:rsid w:val="32C1B194"/>
    <w:rsid w:val="32D8CA8D"/>
    <w:rsid w:val="32DDE4F2"/>
    <w:rsid w:val="32EB388D"/>
    <w:rsid w:val="32EBC134"/>
    <w:rsid w:val="3303DB64"/>
    <w:rsid w:val="331DC17C"/>
    <w:rsid w:val="332E5A43"/>
    <w:rsid w:val="3370F352"/>
    <w:rsid w:val="3371B303"/>
    <w:rsid w:val="33930459"/>
    <w:rsid w:val="33CA53BC"/>
    <w:rsid w:val="33D4BEEA"/>
    <w:rsid w:val="33FE1A6C"/>
    <w:rsid w:val="341CC061"/>
    <w:rsid w:val="344080AA"/>
    <w:rsid w:val="344C265B"/>
    <w:rsid w:val="344F6E4C"/>
    <w:rsid w:val="34801449"/>
    <w:rsid w:val="348D5311"/>
    <w:rsid w:val="3492621D"/>
    <w:rsid w:val="34970C7F"/>
    <w:rsid w:val="34A589E7"/>
    <w:rsid w:val="34D5508D"/>
    <w:rsid w:val="34E67A2F"/>
    <w:rsid w:val="34EE0213"/>
    <w:rsid w:val="351740EF"/>
    <w:rsid w:val="351C2E85"/>
    <w:rsid w:val="35255B13"/>
    <w:rsid w:val="352C2FD4"/>
    <w:rsid w:val="353640F3"/>
    <w:rsid w:val="353B768A"/>
    <w:rsid w:val="3540E472"/>
    <w:rsid w:val="354C2AFC"/>
    <w:rsid w:val="35DBC9CF"/>
    <w:rsid w:val="35E43E91"/>
    <w:rsid w:val="35E4CF8E"/>
    <w:rsid w:val="35EAEB19"/>
    <w:rsid w:val="361A7851"/>
    <w:rsid w:val="361C3326"/>
    <w:rsid w:val="361DD250"/>
    <w:rsid w:val="36B2B741"/>
    <w:rsid w:val="36C113E6"/>
    <w:rsid w:val="36E0A284"/>
    <w:rsid w:val="36EF3F5D"/>
    <w:rsid w:val="36FF13BF"/>
    <w:rsid w:val="37106CCE"/>
    <w:rsid w:val="371EB0EA"/>
    <w:rsid w:val="371F4768"/>
    <w:rsid w:val="372D6286"/>
    <w:rsid w:val="3732E699"/>
    <w:rsid w:val="37565961"/>
    <w:rsid w:val="376F5985"/>
    <w:rsid w:val="3777E403"/>
    <w:rsid w:val="37A33243"/>
    <w:rsid w:val="37A81446"/>
    <w:rsid w:val="37AC84AC"/>
    <w:rsid w:val="37BE417E"/>
    <w:rsid w:val="37EA585E"/>
    <w:rsid w:val="37EB2F3F"/>
    <w:rsid w:val="37FC4DCE"/>
    <w:rsid w:val="380690C3"/>
    <w:rsid w:val="38226604"/>
    <w:rsid w:val="3857D1D1"/>
    <w:rsid w:val="38727FD4"/>
    <w:rsid w:val="38AED102"/>
    <w:rsid w:val="38C023DE"/>
    <w:rsid w:val="39498302"/>
    <w:rsid w:val="3953041F"/>
    <w:rsid w:val="39B1E7A1"/>
    <w:rsid w:val="39D6AA1C"/>
    <w:rsid w:val="3A099BEB"/>
    <w:rsid w:val="3A0B3A1A"/>
    <w:rsid w:val="3A169D4A"/>
    <w:rsid w:val="3A43898F"/>
    <w:rsid w:val="3A4581F7"/>
    <w:rsid w:val="3A785303"/>
    <w:rsid w:val="3A8CDD41"/>
    <w:rsid w:val="3AA3849D"/>
    <w:rsid w:val="3AC3CF0F"/>
    <w:rsid w:val="3AC885E4"/>
    <w:rsid w:val="3ACD1F98"/>
    <w:rsid w:val="3B3E3185"/>
    <w:rsid w:val="3B5984F1"/>
    <w:rsid w:val="3B6A8CF7"/>
    <w:rsid w:val="3B711F37"/>
    <w:rsid w:val="3B733970"/>
    <w:rsid w:val="3B7610EA"/>
    <w:rsid w:val="3B8C8158"/>
    <w:rsid w:val="3BCEC7CE"/>
    <w:rsid w:val="3BF15E3F"/>
    <w:rsid w:val="3C04718C"/>
    <w:rsid w:val="3C0FEC74"/>
    <w:rsid w:val="3C20B9A1"/>
    <w:rsid w:val="3C328158"/>
    <w:rsid w:val="3C390D1D"/>
    <w:rsid w:val="3C551A8D"/>
    <w:rsid w:val="3C671156"/>
    <w:rsid w:val="3C709273"/>
    <w:rsid w:val="3C77BC2B"/>
    <w:rsid w:val="3C796E52"/>
    <w:rsid w:val="3C9B60C9"/>
    <w:rsid w:val="3C9E276D"/>
    <w:rsid w:val="3CBBD668"/>
    <w:rsid w:val="3CCB2D13"/>
    <w:rsid w:val="3CCFFD77"/>
    <w:rsid w:val="3CD6D0EB"/>
    <w:rsid w:val="3CD81AA5"/>
    <w:rsid w:val="3CE0C6F7"/>
    <w:rsid w:val="3CE30831"/>
    <w:rsid w:val="3CFED574"/>
    <w:rsid w:val="3D169595"/>
    <w:rsid w:val="3D52E7BE"/>
    <w:rsid w:val="3D5E1B36"/>
    <w:rsid w:val="3D722430"/>
    <w:rsid w:val="3D830C6E"/>
    <w:rsid w:val="3D8FC43B"/>
    <w:rsid w:val="3D95C4B1"/>
    <w:rsid w:val="3DB6EFC4"/>
    <w:rsid w:val="3DC048A8"/>
    <w:rsid w:val="3DF99058"/>
    <w:rsid w:val="3E25F653"/>
    <w:rsid w:val="3E9AD8A6"/>
    <w:rsid w:val="3ED08CFC"/>
    <w:rsid w:val="3ED9A1FC"/>
    <w:rsid w:val="3EE05F97"/>
    <w:rsid w:val="3F0D8449"/>
    <w:rsid w:val="3F0FB6DC"/>
    <w:rsid w:val="3F393321"/>
    <w:rsid w:val="3F462425"/>
    <w:rsid w:val="3F4DF352"/>
    <w:rsid w:val="3F5B4AAF"/>
    <w:rsid w:val="3F6123AD"/>
    <w:rsid w:val="3F701667"/>
    <w:rsid w:val="3F9DD6BC"/>
    <w:rsid w:val="3F9DE8CA"/>
    <w:rsid w:val="3FA0AB51"/>
    <w:rsid w:val="3FB85BC2"/>
    <w:rsid w:val="3FBC89A7"/>
    <w:rsid w:val="3FE50AC8"/>
    <w:rsid w:val="3FFC9E93"/>
    <w:rsid w:val="4022DE7A"/>
    <w:rsid w:val="405E0C4B"/>
    <w:rsid w:val="40C8F31D"/>
    <w:rsid w:val="40CD48CD"/>
    <w:rsid w:val="40D315DC"/>
    <w:rsid w:val="4108075F"/>
    <w:rsid w:val="410DD88B"/>
    <w:rsid w:val="4114A5E4"/>
    <w:rsid w:val="4124D5D9"/>
    <w:rsid w:val="4128B02A"/>
    <w:rsid w:val="4142BE7B"/>
    <w:rsid w:val="41470A01"/>
    <w:rsid w:val="4149E1B8"/>
    <w:rsid w:val="415EA864"/>
    <w:rsid w:val="41631F45"/>
    <w:rsid w:val="41A47FC7"/>
    <w:rsid w:val="41CABEB3"/>
    <w:rsid w:val="41D99CA5"/>
    <w:rsid w:val="41E18930"/>
    <w:rsid w:val="421F8420"/>
    <w:rsid w:val="423E798C"/>
    <w:rsid w:val="4253EDDB"/>
    <w:rsid w:val="425C8E84"/>
    <w:rsid w:val="42659A80"/>
    <w:rsid w:val="42C1F0D5"/>
    <w:rsid w:val="42CE337E"/>
    <w:rsid w:val="42D5E39B"/>
    <w:rsid w:val="42D652DA"/>
    <w:rsid w:val="43392CEB"/>
    <w:rsid w:val="434A0DB3"/>
    <w:rsid w:val="435591A6"/>
    <w:rsid w:val="437F604E"/>
    <w:rsid w:val="438230FC"/>
    <w:rsid w:val="438F3678"/>
    <w:rsid w:val="439D7E2B"/>
    <w:rsid w:val="43BECB26"/>
    <w:rsid w:val="43E4BFB3"/>
    <w:rsid w:val="440E6AAC"/>
    <w:rsid w:val="44198074"/>
    <w:rsid w:val="4421273A"/>
    <w:rsid w:val="4421DB2A"/>
    <w:rsid w:val="442D2129"/>
    <w:rsid w:val="443A0B85"/>
    <w:rsid w:val="444C9C8A"/>
    <w:rsid w:val="44556471"/>
    <w:rsid w:val="4459A464"/>
    <w:rsid w:val="447EC420"/>
    <w:rsid w:val="448121F0"/>
    <w:rsid w:val="4482B16A"/>
    <w:rsid w:val="4488E320"/>
    <w:rsid w:val="44A676CB"/>
    <w:rsid w:val="44AA5217"/>
    <w:rsid w:val="44D43E96"/>
    <w:rsid w:val="44F25E26"/>
    <w:rsid w:val="44F7BAFB"/>
    <w:rsid w:val="451C9C9C"/>
    <w:rsid w:val="4529283F"/>
    <w:rsid w:val="4537EC8D"/>
    <w:rsid w:val="453BB5CB"/>
    <w:rsid w:val="453BCC32"/>
    <w:rsid w:val="457582D6"/>
    <w:rsid w:val="458977B5"/>
    <w:rsid w:val="45A9AA10"/>
    <w:rsid w:val="45D513FB"/>
    <w:rsid w:val="45DBF8D0"/>
    <w:rsid w:val="46099961"/>
    <w:rsid w:val="460C80C8"/>
    <w:rsid w:val="461474C9"/>
    <w:rsid w:val="465140C9"/>
    <w:rsid w:val="465B5D7B"/>
    <w:rsid w:val="466A7F51"/>
    <w:rsid w:val="467567AF"/>
    <w:rsid w:val="4696CF30"/>
    <w:rsid w:val="469E0898"/>
    <w:rsid w:val="46CBF0B7"/>
    <w:rsid w:val="46D8649C"/>
    <w:rsid w:val="47001860"/>
    <w:rsid w:val="4740754D"/>
    <w:rsid w:val="47455DCB"/>
    <w:rsid w:val="474573F6"/>
    <w:rsid w:val="47528B80"/>
    <w:rsid w:val="479C8463"/>
    <w:rsid w:val="47B318C4"/>
    <w:rsid w:val="47C2B989"/>
    <w:rsid w:val="47D30A4F"/>
    <w:rsid w:val="47EA8D07"/>
    <w:rsid w:val="47FD830A"/>
    <w:rsid w:val="47FF7059"/>
    <w:rsid w:val="480BD3C5"/>
    <w:rsid w:val="48100D3D"/>
    <w:rsid w:val="483F0A73"/>
    <w:rsid w:val="4841C584"/>
    <w:rsid w:val="4855D4F0"/>
    <w:rsid w:val="48562F3B"/>
    <w:rsid w:val="489CB20F"/>
    <w:rsid w:val="48A03769"/>
    <w:rsid w:val="48C4FB47"/>
    <w:rsid w:val="48DC56C1"/>
    <w:rsid w:val="48F11E68"/>
    <w:rsid w:val="48F8CD8A"/>
    <w:rsid w:val="4916D16F"/>
    <w:rsid w:val="494074F2"/>
    <w:rsid w:val="494AF22E"/>
    <w:rsid w:val="496EA164"/>
    <w:rsid w:val="4998F35E"/>
    <w:rsid w:val="49A949CB"/>
    <w:rsid w:val="49DBEC23"/>
    <w:rsid w:val="49E6E431"/>
    <w:rsid w:val="49EA48C8"/>
    <w:rsid w:val="4A38A9AE"/>
    <w:rsid w:val="4A4B2DE7"/>
    <w:rsid w:val="4A5FB7FB"/>
    <w:rsid w:val="4A75B833"/>
    <w:rsid w:val="4A952355"/>
    <w:rsid w:val="4B13E74F"/>
    <w:rsid w:val="4B16399C"/>
    <w:rsid w:val="4B298A0D"/>
    <w:rsid w:val="4B79B9DA"/>
    <w:rsid w:val="4B8A1B6B"/>
    <w:rsid w:val="4B97A377"/>
    <w:rsid w:val="4BD98CDD"/>
    <w:rsid w:val="4C065A8F"/>
    <w:rsid w:val="4C0F3CBE"/>
    <w:rsid w:val="4C207795"/>
    <w:rsid w:val="4C6AC73C"/>
    <w:rsid w:val="4C88219B"/>
    <w:rsid w:val="4C8F5B03"/>
    <w:rsid w:val="4CA968A7"/>
    <w:rsid w:val="4CBF3E2D"/>
    <w:rsid w:val="4CCE7A4B"/>
    <w:rsid w:val="4CD34623"/>
    <w:rsid w:val="4CF4E075"/>
    <w:rsid w:val="4D0D33F1"/>
    <w:rsid w:val="4D120F79"/>
    <w:rsid w:val="4D149497"/>
    <w:rsid w:val="4D17A59A"/>
    <w:rsid w:val="4D3AA828"/>
    <w:rsid w:val="4D3BC9B3"/>
    <w:rsid w:val="4D4636B3"/>
    <w:rsid w:val="4D4828EE"/>
    <w:rsid w:val="4D57C51E"/>
    <w:rsid w:val="4D624CF2"/>
    <w:rsid w:val="4D758B9A"/>
    <w:rsid w:val="4D7F65CB"/>
    <w:rsid w:val="4D90BB14"/>
    <w:rsid w:val="4D934266"/>
    <w:rsid w:val="4DA65ED9"/>
    <w:rsid w:val="4DBB9387"/>
    <w:rsid w:val="4DD17EDC"/>
    <w:rsid w:val="4DDF014F"/>
    <w:rsid w:val="4DF91F61"/>
    <w:rsid w:val="4DFC8A9B"/>
    <w:rsid w:val="4DFEDB85"/>
    <w:rsid w:val="4E02633D"/>
    <w:rsid w:val="4E069122"/>
    <w:rsid w:val="4E6846DB"/>
    <w:rsid w:val="4E6CB623"/>
    <w:rsid w:val="4EF06E51"/>
    <w:rsid w:val="4F1841CF"/>
    <w:rsid w:val="4F5A4366"/>
    <w:rsid w:val="4F67170C"/>
    <w:rsid w:val="4F72D44B"/>
    <w:rsid w:val="4F76BE4C"/>
    <w:rsid w:val="4F85696D"/>
    <w:rsid w:val="4FA609FE"/>
    <w:rsid w:val="4FCCD5CA"/>
    <w:rsid w:val="4FD27D7E"/>
    <w:rsid w:val="4FDFD08E"/>
    <w:rsid w:val="500956B3"/>
    <w:rsid w:val="502365BC"/>
    <w:rsid w:val="50292EAE"/>
    <w:rsid w:val="50714650"/>
    <w:rsid w:val="50757FC8"/>
    <w:rsid w:val="5079F191"/>
    <w:rsid w:val="50ACC7B5"/>
    <w:rsid w:val="50EE6B20"/>
    <w:rsid w:val="5115D281"/>
    <w:rsid w:val="51180EA3"/>
    <w:rsid w:val="51275654"/>
    <w:rsid w:val="51320BE1"/>
    <w:rsid w:val="513D732E"/>
    <w:rsid w:val="515B237F"/>
    <w:rsid w:val="518A528B"/>
    <w:rsid w:val="519E5E9E"/>
    <w:rsid w:val="51A12DB2"/>
    <w:rsid w:val="51A28A17"/>
    <w:rsid w:val="51CB0987"/>
    <w:rsid w:val="51CC918B"/>
    <w:rsid w:val="51F640A1"/>
    <w:rsid w:val="51FBB3A1"/>
    <w:rsid w:val="5218FF4B"/>
    <w:rsid w:val="52259C03"/>
    <w:rsid w:val="523067BB"/>
    <w:rsid w:val="5234E2B9"/>
    <w:rsid w:val="52499435"/>
    <w:rsid w:val="5253E94C"/>
    <w:rsid w:val="52654A58"/>
    <w:rsid w:val="528F1709"/>
    <w:rsid w:val="528F84C1"/>
    <w:rsid w:val="52CE88EA"/>
    <w:rsid w:val="52DD0235"/>
    <w:rsid w:val="52FC8386"/>
    <w:rsid w:val="531F5DDB"/>
    <w:rsid w:val="5329075B"/>
    <w:rsid w:val="534AFA97"/>
    <w:rsid w:val="5358D756"/>
    <w:rsid w:val="53626724"/>
    <w:rsid w:val="53A81CC9"/>
    <w:rsid w:val="53BB8E42"/>
    <w:rsid w:val="53D8EC15"/>
    <w:rsid w:val="53E1DF3C"/>
    <w:rsid w:val="53E8BD9A"/>
    <w:rsid w:val="54260BE2"/>
    <w:rsid w:val="545786C0"/>
    <w:rsid w:val="546F46E1"/>
    <w:rsid w:val="5471E22A"/>
    <w:rsid w:val="548552A8"/>
    <w:rsid w:val="54AF6248"/>
    <w:rsid w:val="54D36D56"/>
    <w:rsid w:val="54E71E8C"/>
    <w:rsid w:val="55061978"/>
    <w:rsid w:val="555A597B"/>
    <w:rsid w:val="556F253F"/>
    <w:rsid w:val="55B4BA21"/>
    <w:rsid w:val="55CDDB08"/>
    <w:rsid w:val="55D27927"/>
    <w:rsid w:val="5613F554"/>
    <w:rsid w:val="5618FA35"/>
    <w:rsid w:val="562C90D1"/>
    <w:rsid w:val="565510F7"/>
    <w:rsid w:val="5663852A"/>
    <w:rsid w:val="56658280"/>
    <w:rsid w:val="56732D65"/>
    <w:rsid w:val="569BA1FB"/>
    <w:rsid w:val="56B88D18"/>
    <w:rsid w:val="56C731F6"/>
    <w:rsid w:val="56E48E7B"/>
    <w:rsid w:val="56EA98F3"/>
    <w:rsid w:val="56FAD361"/>
    <w:rsid w:val="57776503"/>
    <w:rsid w:val="579E63A0"/>
    <w:rsid w:val="57B2E24B"/>
    <w:rsid w:val="57B65D0D"/>
    <w:rsid w:val="57BB52D3"/>
    <w:rsid w:val="57D2D2DB"/>
    <w:rsid w:val="57DD5AAF"/>
    <w:rsid w:val="57DF6918"/>
    <w:rsid w:val="5811215F"/>
    <w:rsid w:val="583C26A3"/>
    <w:rsid w:val="583ECBC0"/>
    <w:rsid w:val="585A145D"/>
    <w:rsid w:val="585BDAC5"/>
    <w:rsid w:val="585E6A7B"/>
    <w:rsid w:val="588D59C0"/>
    <w:rsid w:val="5892FA79"/>
    <w:rsid w:val="58938759"/>
    <w:rsid w:val="58A56440"/>
    <w:rsid w:val="58EF7003"/>
    <w:rsid w:val="594989A9"/>
    <w:rsid w:val="595AEEDA"/>
    <w:rsid w:val="59955262"/>
    <w:rsid w:val="59B07ACC"/>
    <w:rsid w:val="5A1B60D7"/>
    <w:rsid w:val="5A379F98"/>
    <w:rsid w:val="5A7C309C"/>
    <w:rsid w:val="5A91721A"/>
    <w:rsid w:val="5AC4D423"/>
    <w:rsid w:val="5AEA4382"/>
    <w:rsid w:val="5AEEC0A2"/>
    <w:rsid w:val="5B10196E"/>
    <w:rsid w:val="5B28C5FE"/>
    <w:rsid w:val="5B4BA14E"/>
    <w:rsid w:val="5B79A682"/>
    <w:rsid w:val="5B7B1D73"/>
    <w:rsid w:val="5B8DC4A3"/>
    <w:rsid w:val="5B99C6CB"/>
    <w:rsid w:val="5BB00DFB"/>
    <w:rsid w:val="5BB939CD"/>
    <w:rsid w:val="5BD2AA11"/>
    <w:rsid w:val="5BDA1720"/>
    <w:rsid w:val="5BDB2D87"/>
    <w:rsid w:val="5BF0F044"/>
    <w:rsid w:val="5C137979"/>
    <w:rsid w:val="5C286ABB"/>
    <w:rsid w:val="5C2D1B3D"/>
    <w:rsid w:val="5C4C2C54"/>
    <w:rsid w:val="5C898BFF"/>
    <w:rsid w:val="5CB39F44"/>
    <w:rsid w:val="5CBE90FF"/>
    <w:rsid w:val="5CC4DF5B"/>
    <w:rsid w:val="5CC56B40"/>
    <w:rsid w:val="5CECE4AF"/>
    <w:rsid w:val="5D3176F7"/>
    <w:rsid w:val="5D3A5509"/>
    <w:rsid w:val="5D59438B"/>
    <w:rsid w:val="5D68B351"/>
    <w:rsid w:val="5D79A627"/>
    <w:rsid w:val="5DE16A75"/>
    <w:rsid w:val="5DED324C"/>
    <w:rsid w:val="5DF1886A"/>
    <w:rsid w:val="5E16F9EB"/>
    <w:rsid w:val="5E241961"/>
    <w:rsid w:val="5E33582B"/>
    <w:rsid w:val="5E426326"/>
    <w:rsid w:val="5E4701F5"/>
    <w:rsid w:val="5E68C385"/>
    <w:rsid w:val="5E768495"/>
    <w:rsid w:val="5E994DD7"/>
    <w:rsid w:val="5EA28A15"/>
    <w:rsid w:val="5ED26049"/>
    <w:rsid w:val="5F431ED6"/>
    <w:rsid w:val="5F601596"/>
    <w:rsid w:val="5F7DAADE"/>
    <w:rsid w:val="5F9FA1CF"/>
    <w:rsid w:val="5FA15629"/>
    <w:rsid w:val="5FAA343B"/>
    <w:rsid w:val="5FC9D232"/>
    <w:rsid w:val="5FDF029D"/>
    <w:rsid w:val="602B6F62"/>
    <w:rsid w:val="603BF973"/>
    <w:rsid w:val="605C817C"/>
    <w:rsid w:val="6062EA20"/>
    <w:rsid w:val="607E4729"/>
    <w:rsid w:val="60959A69"/>
    <w:rsid w:val="60A5B0E8"/>
    <w:rsid w:val="60B6CBE4"/>
    <w:rsid w:val="60BBB634"/>
    <w:rsid w:val="60BFEB8F"/>
    <w:rsid w:val="60C22136"/>
    <w:rsid w:val="60C43A37"/>
    <w:rsid w:val="60C56B8E"/>
    <w:rsid w:val="610F5EBF"/>
    <w:rsid w:val="61112FBF"/>
    <w:rsid w:val="61125EAF"/>
    <w:rsid w:val="61170349"/>
    <w:rsid w:val="6119F30B"/>
    <w:rsid w:val="61386BC5"/>
    <w:rsid w:val="614BD1AB"/>
    <w:rsid w:val="614C6923"/>
    <w:rsid w:val="6153C4B1"/>
    <w:rsid w:val="617B8621"/>
    <w:rsid w:val="6194A2EB"/>
    <w:rsid w:val="61970E77"/>
    <w:rsid w:val="61BA6C1D"/>
    <w:rsid w:val="61F3AC48"/>
    <w:rsid w:val="61FACF85"/>
    <w:rsid w:val="6206E1DD"/>
    <w:rsid w:val="621FADAB"/>
    <w:rsid w:val="62324A43"/>
    <w:rsid w:val="625EFFC4"/>
    <w:rsid w:val="62679ADD"/>
    <w:rsid w:val="62D66735"/>
    <w:rsid w:val="62FA044B"/>
    <w:rsid w:val="6315D916"/>
    <w:rsid w:val="6332444C"/>
    <w:rsid w:val="63335696"/>
    <w:rsid w:val="63345E48"/>
    <w:rsid w:val="6334E3B2"/>
    <w:rsid w:val="634C7EF3"/>
    <w:rsid w:val="63524CBF"/>
    <w:rsid w:val="6354116F"/>
    <w:rsid w:val="637B0574"/>
    <w:rsid w:val="63D2541C"/>
    <w:rsid w:val="63E535B4"/>
    <w:rsid w:val="6403AE37"/>
    <w:rsid w:val="64181459"/>
    <w:rsid w:val="64205AF3"/>
    <w:rsid w:val="642BDEE6"/>
    <w:rsid w:val="643C7132"/>
    <w:rsid w:val="644D5970"/>
    <w:rsid w:val="644F1862"/>
    <w:rsid w:val="649DF515"/>
    <w:rsid w:val="64BEC77C"/>
    <w:rsid w:val="64C23D14"/>
    <w:rsid w:val="64C89B32"/>
    <w:rsid w:val="64D99DB8"/>
    <w:rsid w:val="64E0D208"/>
    <w:rsid w:val="65041AE6"/>
    <w:rsid w:val="6508233E"/>
    <w:rsid w:val="6523F7F7"/>
    <w:rsid w:val="6536042E"/>
    <w:rsid w:val="6556B897"/>
    <w:rsid w:val="65603E8D"/>
    <w:rsid w:val="65659B62"/>
    <w:rsid w:val="65801E0A"/>
    <w:rsid w:val="65855AA2"/>
    <w:rsid w:val="65ADB379"/>
    <w:rsid w:val="65B8A828"/>
    <w:rsid w:val="65DF482A"/>
    <w:rsid w:val="65EDF9C6"/>
    <w:rsid w:val="65F91F8D"/>
    <w:rsid w:val="6626A285"/>
    <w:rsid w:val="662868E1"/>
    <w:rsid w:val="6683883D"/>
    <w:rsid w:val="669EC57E"/>
    <w:rsid w:val="66A24AD8"/>
    <w:rsid w:val="66A69FFB"/>
    <w:rsid w:val="66AD4BE4"/>
    <w:rsid w:val="66D06F6D"/>
    <w:rsid w:val="67061575"/>
    <w:rsid w:val="6711722A"/>
    <w:rsid w:val="6714D60C"/>
    <w:rsid w:val="67217BAB"/>
    <w:rsid w:val="673F1837"/>
    <w:rsid w:val="674D2565"/>
    <w:rsid w:val="675A531A"/>
    <w:rsid w:val="6760A7F1"/>
    <w:rsid w:val="676D3A11"/>
    <w:rsid w:val="677027F3"/>
    <w:rsid w:val="67745C84"/>
    <w:rsid w:val="6795D6DD"/>
    <w:rsid w:val="67B0FB95"/>
    <w:rsid w:val="67DAF927"/>
    <w:rsid w:val="67DCC14F"/>
    <w:rsid w:val="67EDB16A"/>
    <w:rsid w:val="68524A6D"/>
    <w:rsid w:val="6859466C"/>
    <w:rsid w:val="68739226"/>
    <w:rsid w:val="6889CFA7"/>
    <w:rsid w:val="689DAC5E"/>
    <w:rsid w:val="68A1B305"/>
    <w:rsid w:val="68A1C930"/>
    <w:rsid w:val="68B9F473"/>
    <w:rsid w:val="68BC9637"/>
    <w:rsid w:val="68C70165"/>
    <w:rsid w:val="69063866"/>
    <w:rsid w:val="694CA3BD"/>
    <w:rsid w:val="69506263"/>
    <w:rsid w:val="69812A1E"/>
    <w:rsid w:val="69995BDC"/>
    <w:rsid w:val="69A7C319"/>
    <w:rsid w:val="69B4DAA3"/>
    <w:rsid w:val="69B87886"/>
    <w:rsid w:val="69F2BF68"/>
    <w:rsid w:val="69F356E0"/>
    <w:rsid w:val="69FEA8FD"/>
    <w:rsid w:val="6A07B26A"/>
    <w:rsid w:val="6A36DAFB"/>
    <w:rsid w:val="6A3BC891"/>
    <w:rsid w:val="6A4516DD"/>
    <w:rsid w:val="6AA480C4"/>
    <w:rsid w:val="6ABF3542"/>
    <w:rsid w:val="6AC6BD26"/>
    <w:rsid w:val="6AD2D891"/>
    <w:rsid w:val="6AF9718C"/>
    <w:rsid w:val="6AFC1DE8"/>
    <w:rsid w:val="6B12F815"/>
    <w:rsid w:val="6B3BC67A"/>
    <w:rsid w:val="6B3F2731"/>
    <w:rsid w:val="6B607982"/>
    <w:rsid w:val="6B80DA4C"/>
    <w:rsid w:val="6B843AC6"/>
    <w:rsid w:val="6BDB9501"/>
    <w:rsid w:val="6BEB3C41"/>
    <w:rsid w:val="6BFE1E91"/>
    <w:rsid w:val="6C114957"/>
    <w:rsid w:val="6C3268D7"/>
    <w:rsid w:val="6C4AE391"/>
    <w:rsid w:val="6C55AF49"/>
    <w:rsid w:val="6C778704"/>
    <w:rsid w:val="6C866F8E"/>
    <w:rsid w:val="6CB7F7DE"/>
    <w:rsid w:val="6CBC35F2"/>
    <w:rsid w:val="6CD34870"/>
    <w:rsid w:val="6CEAD1A3"/>
    <w:rsid w:val="6D27DD9B"/>
    <w:rsid w:val="6D2B41A8"/>
    <w:rsid w:val="6D2E0DBD"/>
    <w:rsid w:val="6D38FA38"/>
    <w:rsid w:val="6D3C5ECF"/>
    <w:rsid w:val="6D3D1D85"/>
    <w:rsid w:val="6D90EAF0"/>
    <w:rsid w:val="6D9BC8B6"/>
    <w:rsid w:val="6DA038E9"/>
    <w:rsid w:val="6DBFF2BE"/>
    <w:rsid w:val="6DC1A2FB"/>
    <w:rsid w:val="6DD7FEEE"/>
    <w:rsid w:val="6DE41DC1"/>
    <w:rsid w:val="6DED12CD"/>
    <w:rsid w:val="6DF0AEE6"/>
    <w:rsid w:val="6DF11488"/>
    <w:rsid w:val="6DF99F06"/>
    <w:rsid w:val="6E113E64"/>
    <w:rsid w:val="6E11C3CE"/>
    <w:rsid w:val="6E192474"/>
    <w:rsid w:val="6E572AF7"/>
    <w:rsid w:val="6E8BE32E"/>
    <w:rsid w:val="6EB8E7F9"/>
    <w:rsid w:val="6ECA4E0A"/>
    <w:rsid w:val="6ECBCFE1"/>
    <w:rsid w:val="6ECD2C8A"/>
    <w:rsid w:val="6F32D7D7"/>
    <w:rsid w:val="6F467709"/>
    <w:rsid w:val="6F48BDC3"/>
    <w:rsid w:val="6F57F9E1"/>
    <w:rsid w:val="6F59621D"/>
    <w:rsid w:val="6F728D9C"/>
    <w:rsid w:val="6F7F8463"/>
    <w:rsid w:val="6FECA169"/>
    <w:rsid w:val="6FF82BD7"/>
    <w:rsid w:val="70132FCC"/>
    <w:rsid w:val="701544B0"/>
    <w:rsid w:val="70199453"/>
    <w:rsid w:val="703E4B3B"/>
    <w:rsid w:val="705FD6D8"/>
    <w:rsid w:val="70642580"/>
    <w:rsid w:val="7091E92E"/>
    <w:rsid w:val="70A2C3DE"/>
    <w:rsid w:val="70AE8B52"/>
    <w:rsid w:val="70E5586D"/>
    <w:rsid w:val="70FF1B64"/>
    <w:rsid w:val="710C8CFD"/>
    <w:rsid w:val="7136FAC9"/>
    <w:rsid w:val="7141B151"/>
    <w:rsid w:val="7156BFFE"/>
    <w:rsid w:val="7168BEA3"/>
    <w:rsid w:val="718A28F6"/>
    <w:rsid w:val="7194F1DC"/>
    <w:rsid w:val="7199EA0A"/>
    <w:rsid w:val="71A783DC"/>
    <w:rsid w:val="71ABCD7D"/>
    <w:rsid w:val="71E86216"/>
    <w:rsid w:val="71F113D2"/>
    <w:rsid w:val="72091B9D"/>
    <w:rsid w:val="721BEB5D"/>
    <w:rsid w:val="723797DD"/>
    <w:rsid w:val="723B93EC"/>
    <w:rsid w:val="7241BB0A"/>
    <w:rsid w:val="724D774E"/>
    <w:rsid w:val="726BEB6D"/>
    <w:rsid w:val="72975558"/>
    <w:rsid w:val="72F22BB8"/>
    <w:rsid w:val="72F87399"/>
    <w:rsid w:val="72FE51BB"/>
    <w:rsid w:val="72FF2B32"/>
    <w:rsid w:val="7302C89C"/>
    <w:rsid w:val="733396D2"/>
    <w:rsid w:val="73459AF7"/>
    <w:rsid w:val="734F9E6B"/>
    <w:rsid w:val="736FAEB4"/>
    <w:rsid w:val="737F3FF1"/>
    <w:rsid w:val="7396B7E9"/>
    <w:rsid w:val="73A9D744"/>
    <w:rsid w:val="73F921C0"/>
    <w:rsid w:val="73FE5535"/>
    <w:rsid w:val="740445E3"/>
    <w:rsid w:val="743334E6"/>
    <w:rsid w:val="743A4F71"/>
    <w:rsid w:val="7470FFE6"/>
    <w:rsid w:val="74B2C92C"/>
    <w:rsid w:val="74D70542"/>
    <w:rsid w:val="74E475E0"/>
    <w:rsid w:val="74EE3EFE"/>
    <w:rsid w:val="751E0582"/>
    <w:rsid w:val="752142DB"/>
    <w:rsid w:val="75470C0D"/>
    <w:rsid w:val="755F001F"/>
    <w:rsid w:val="7560457D"/>
    <w:rsid w:val="7566239F"/>
    <w:rsid w:val="75692E27"/>
    <w:rsid w:val="7577B20A"/>
    <w:rsid w:val="757AC72A"/>
    <w:rsid w:val="75BEC875"/>
    <w:rsid w:val="75DA63E2"/>
    <w:rsid w:val="76010C8D"/>
    <w:rsid w:val="7609F632"/>
    <w:rsid w:val="761322C0"/>
    <w:rsid w:val="761CAA58"/>
    <w:rsid w:val="761CAE75"/>
    <w:rsid w:val="7641B770"/>
    <w:rsid w:val="767300FE"/>
    <w:rsid w:val="7688AE99"/>
    <w:rsid w:val="769266C4"/>
    <w:rsid w:val="76B9DA00"/>
    <w:rsid w:val="76CD2EE7"/>
    <w:rsid w:val="76DCAAB8"/>
    <w:rsid w:val="76E073F6"/>
    <w:rsid w:val="76E6D365"/>
    <w:rsid w:val="76E71C61"/>
    <w:rsid w:val="76F5300A"/>
    <w:rsid w:val="770B630F"/>
    <w:rsid w:val="772E21B9"/>
    <w:rsid w:val="773543FB"/>
    <w:rsid w:val="77A4F82D"/>
    <w:rsid w:val="77CA5125"/>
    <w:rsid w:val="77D01E68"/>
    <w:rsid w:val="77D768AF"/>
    <w:rsid w:val="77E2F31D"/>
    <w:rsid w:val="77EC3AEE"/>
    <w:rsid w:val="77F35913"/>
    <w:rsid w:val="78029531"/>
    <w:rsid w:val="780DF7B8"/>
    <w:rsid w:val="783730C2"/>
    <w:rsid w:val="784EB5D8"/>
    <w:rsid w:val="7887100F"/>
    <w:rsid w:val="78AA7B61"/>
    <w:rsid w:val="78C13B46"/>
    <w:rsid w:val="78CB6F86"/>
    <w:rsid w:val="78E16522"/>
    <w:rsid w:val="78EDD421"/>
    <w:rsid w:val="78F39C30"/>
    <w:rsid w:val="792B41E4"/>
    <w:rsid w:val="795EFE49"/>
    <w:rsid w:val="7968B7B7"/>
    <w:rsid w:val="796C48A4"/>
    <w:rsid w:val="79732702"/>
    <w:rsid w:val="7985D4AD"/>
    <w:rsid w:val="798A873C"/>
    <w:rsid w:val="79A240DE"/>
    <w:rsid w:val="79BE5205"/>
    <w:rsid w:val="79F0FEA4"/>
    <w:rsid w:val="79FA26FE"/>
    <w:rsid w:val="79FD7987"/>
    <w:rsid w:val="7A11C23F"/>
    <w:rsid w:val="7A4BD524"/>
    <w:rsid w:val="7A5187B4"/>
    <w:rsid w:val="7A6B2B3D"/>
    <w:rsid w:val="7A6B8814"/>
    <w:rsid w:val="7A727ADE"/>
    <w:rsid w:val="7A7BC92A"/>
    <w:rsid w:val="7A8D3AEF"/>
    <w:rsid w:val="7ABA3871"/>
    <w:rsid w:val="7B2F70B6"/>
    <w:rsid w:val="7B7B1D17"/>
    <w:rsid w:val="7B7C9F35"/>
    <w:rsid w:val="7BB685E2"/>
    <w:rsid w:val="7BB8AA76"/>
    <w:rsid w:val="7BC02147"/>
    <w:rsid w:val="7BDFD7B0"/>
    <w:rsid w:val="7BECD11A"/>
    <w:rsid w:val="7BEE919D"/>
    <w:rsid w:val="7BF34EF5"/>
    <w:rsid w:val="7BFCABC1"/>
    <w:rsid w:val="7C22E432"/>
    <w:rsid w:val="7C41860A"/>
    <w:rsid w:val="7C8426B6"/>
    <w:rsid w:val="7C8A55E7"/>
    <w:rsid w:val="7CAA6998"/>
    <w:rsid w:val="7CAC3A98"/>
    <w:rsid w:val="7D0BC542"/>
    <w:rsid w:val="7D2EB1A5"/>
    <w:rsid w:val="7D6E7DFA"/>
    <w:rsid w:val="7D778E78"/>
    <w:rsid w:val="7D79EC8A"/>
    <w:rsid w:val="7D7F42B2"/>
    <w:rsid w:val="7DA01A31"/>
    <w:rsid w:val="7DAE87E9"/>
    <w:rsid w:val="7DB00013"/>
    <w:rsid w:val="7DC44439"/>
    <w:rsid w:val="7E06A755"/>
    <w:rsid w:val="7E0805BD"/>
    <w:rsid w:val="7E08D681"/>
    <w:rsid w:val="7E168BFE"/>
    <w:rsid w:val="7E199686"/>
    <w:rsid w:val="7E4C2E46"/>
    <w:rsid w:val="7E4C7325"/>
    <w:rsid w:val="7E4D31DB"/>
    <w:rsid w:val="7E69B759"/>
    <w:rsid w:val="7E7D7B6B"/>
    <w:rsid w:val="7EC8D93F"/>
    <w:rsid w:val="7EF3ABB2"/>
    <w:rsid w:val="7F03B11E"/>
    <w:rsid w:val="7F1AE042"/>
    <w:rsid w:val="7F28BDF8"/>
    <w:rsid w:val="7FD2D354"/>
    <w:rsid w:val="7FED8E4D"/>
    <w:rsid w:val="7FF7D8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6CBE4"/>
  <w15:chartTrackingRefBased/>
  <w15:docId w15:val="{2A88183D-0B0D-4406-8BEE-D12D743E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B97605"/>
    <w:rPr>
      <w:color w:val="467886" w:themeColor="hyperlink"/>
      <w:u w:val="single"/>
    </w:rPr>
  </w:style>
  <w:style w:type="character" w:styleId="UnresolvedMention">
    <w:name w:val="Unresolved Mention"/>
    <w:basedOn w:val="DefaultParagraphFont"/>
    <w:uiPriority w:val="99"/>
    <w:semiHidden/>
    <w:unhideWhenUsed/>
    <w:rsid w:val="00B97605"/>
    <w:rPr>
      <w:color w:val="605E5C"/>
      <w:shd w:val="clear" w:color="auto" w:fill="E1DFDD"/>
    </w:rPr>
  </w:style>
  <w:style w:type="character" w:styleId="FollowedHyperlink">
    <w:name w:val="FollowedHyperlink"/>
    <w:basedOn w:val="DefaultParagraphFont"/>
    <w:uiPriority w:val="99"/>
    <w:semiHidden/>
    <w:unhideWhenUsed/>
    <w:rsid w:val="00D046C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3america.com/oph-series/" TargetMode="External"/><Relationship Id="rId13" Type="http://schemas.openxmlformats.org/officeDocument/2006/relationships/hyperlink" Target="https://dos.fl.gov/sunbiz/forms/fees/corporate-fees/" TargetMode="External"/><Relationship Id="rId18" Type="http://schemas.openxmlformats.org/officeDocument/2006/relationships/hyperlink" Target="https://www.gru.com/Portals/0/2022%20updates/FY2023%20Water%20rates.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nolo.com/legal-encyclopedia/how-much-does-it-cost-to-incorporate-your-business.html" TargetMode="External"/><Relationship Id="rId17" Type="http://schemas.openxmlformats.org/officeDocument/2006/relationships/hyperlink" Target="https://www.forbes.com/home-improvement/living/monthly-utility-costs-by-state/" TargetMode="External"/><Relationship Id="rId2" Type="http://schemas.openxmlformats.org/officeDocument/2006/relationships/customXml" Target="../customXml/item2.xml"/><Relationship Id="rId16" Type="http://schemas.openxmlformats.org/officeDocument/2006/relationships/hyperlink" Target="https://www.te.com/usa-en/products/sensors/temperature-sensor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atenttrademarkblog.com/costs/" TargetMode="External"/><Relationship Id="rId5" Type="http://schemas.openxmlformats.org/officeDocument/2006/relationships/styles" Target="styles.xml"/><Relationship Id="rId15" Type="http://schemas.openxmlformats.org/officeDocument/2006/relationships/hyperlink" Target="https://shop.byramlabs.com/collections/electric-meters" TargetMode="External"/><Relationship Id="rId10" Type="http://schemas.openxmlformats.org/officeDocument/2006/relationships/hyperlink" Target="https://www.forbes.com/advisor/business/how-to-file-provisional-patent" TargetMode="External"/><Relationship Id="rId19" Type="http://schemas.openxmlformats.org/officeDocument/2006/relationships/hyperlink" Target="https://www.warehousingandfulfillment.com/resources/warehousing-services-costs-pricing-rates-" TargetMode="External"/><Relationship Id="rId4" Type="http://schemas.openxmlformats.org/officeDocument/2006/relationships/numbering" Target="numbering.xml"/><Relationship Id="rId9" Type="http://schemas.openxmlformats.org/officeDocument/2006/relationships/hyperlink" Target="https://www.te.com/usa-en/product-3-1437567-3.html" TargetMode="External"/><Relationship Id="rId14" Type="http://schemas.openxmlformats.org/officeDocument/2006/relationships/hyperlink" Target="https://ultimaker.com/learn/how-much-does-3d-printing-cost/" TargetMode="Externa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caa6e63-9357-4722-b68e-320f6a5c6e55">
      <Terms xmlns="http://schemas.microsoft.com/office/infopath/2007/PartnerControls"/>
    </lcf76f155ced4ddcb4097134ff3c332f>
    <TaxCatchAll xmlns="f30c65a6-f962-442f-8a5a-ea3635b76f6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5B479A4EAFE34B8ECC574FBBED4337" ma:contentTypeVersion="12" ma:contentTypeDescription="Create a new document." ma:contentTypeScope="" ma:versionID="6b4240dea8f647fd27ecc5f450c98699">
  <xsd:schema xmlns:xsd="http://www.w3.org/2001/XMLSchema" xmlns:xs="http://www.w3.org/2001/XMLSchema" xmlns:p="http://schemas.microsoft.com/office/2006/metadata/properties" xmlns:ns2="ecaa6e63-9357-4722-b68e-320f6a5c6e55" xmlns:ns3="f30c65a6-f962-442f-8a5a-ea3635b76f66" targetNamespace="http://schemas.microsoft.com/office/2006/metadata/properties" ma:root="true" ma:fieldsID="f5810105bde4a41b7143e69dd05e7d38" ns2:_="" ns3:_="">
    <xsd:import namespace="ecaa6e63-9357-4722-b68e-320f6a5c6e55"/>
    <xsd:import namespace="f30c65a6-f962-442f-8a5a-ea3635b76f6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aa6e63-9357-4722-b68e-320f6a5c6e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a0c477a-f09e-4137-8c49-77869fdcca9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30c65a6-f962-442f-8a5a-ea3635b76f6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fa8cb82-c4f6-47d4-a200-25035cc51720}" ma:internalName="TaxCatchAll" ma:showField="CatchAllData" ma:web="f30c65a6-f962-442f-8a5a-ea3635b76f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0D3F05-D5B9-488B-97D8-F1B2BEB34760}">
  <ds:schemaRefs>
    <ds:schemaRef ds:uri="http://schemas.microsoft.com/sharepoint/v3/contenttype/forms"/>
  </ds:schemaRefs>
</ds:datastoreItem>
</file>

<file path=customXml/itemProps2.xml><?xml version="1.0" encoding="utf-8"?>
<ds:datastoreItem xmlns:ds="http://schemas.openxmlformats.org/officeDocument/2006/customXml" ds:itemID="{5FA70846-D078-4AE5-83BE-CA7DE621EB5D}">
  <ds:schemaRefs>
    <ds:schemaRef ds:uri="http://schemas.microsoft.com/office/2006/metadata/properties"/>
    <ds:schemaRef ds:uri="http://schemas.microsoft.com/office/infopath/2007/PartnerControls"/>
    <ds:schemaRef ds:uri="ecaa6e63-9357-4722-b68e-320f6a5c6e55"/>
    <ds:schemaRef ds:uri="f30c65a6-f962-442f-8a5a-ea3635b76f66"/>
  </ds:schemaRefs>
</ds:datastoreItem>
</file>

<file path=customXml/itemProps3.xml><?xml version="1.0" encoding="utf-8"?>
<ds:datastoreItem xmlns:ds="http://schemas.openxmlformats.org/officeDocument/2006/customXml" ds:itemID="{062484DB-517C-4340-A3C3-04EC29223D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aa6e63-9357-4722-b68e-320f6a5c6e55"/>
    <ds:schemaRef ds:uri="f30c65a6-f962-442f-8a5a-ea3635b76f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4643</Words>
  <Characters>26466</Characters>
  <Application>Microsoft Office Word</Application>
  <DocSecurity>4</DocSecurity>
  <Lines>220</Lines>
  <Paragraphs>62</Paragraphs>
  <ScaleCrop>false</ScaleCrop>
  <Company/>
  <LinksUpToDate>false</LinksUpToDate>
  <CharactersWithSpaces>31047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McIntosh, Landon A.</dc:creator>
  <cp:keywords/>
  <dc:description/>
  <cp:lastModifiedBy>McIntosh, Landon A.</cp:lastModifiedBy>
  <cp:revision>1011</cp:revision>
  <dcterms:created xsi:type="dcterms:W3CDTF">2024-04-08T04:02:00Z</dcterms:created>
  <dcterms:modified xsi:type="dcterms:W3CDTF">2024-04-08T03:37:00Z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0x010100CF5B479A4EAFE34B8ECC574FBBED4337</vt:lpwstr>
  </property>
  <property fmtid="{D5CDD505-2E9C-101B-9397-08002B2CF9AE}" pid="3" name="MediaServiceImageTags">
    <vt:lpwstr/>
  </property>
</Properties>
</file>